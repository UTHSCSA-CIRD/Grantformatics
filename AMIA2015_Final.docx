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CE1" w:rsidRDefault="00566974" w:rsidP="00940944">
      <w:pPr>
        <w:pStyle w:val="AMIATitle"/>
      </w:pPr>
      <w:bookmarkStart w:id="0" w:name="_GoBack"/>
      <w:bookmarkEnd w:id="0"/>
      <w:r w:rsidRPr="00566974">
        <w:t xml:space="preserve">“Grantformatics”: </w:t>
      </w:r>
      <w:r w:rsidR="00223B8C">
        <w:t>A</w:t>
      </w:r>
      <w:r w:rsidRPr="00566974">
        <w:t>n Automated Text Classifier System to Impr</w:t>
      </w:r>
      <w:r w:rsidR="00BC2DF4">
        <w:t xml:space="preserve">ove </w:t>
      </w:r>
      <w:r w:rsidR="00223B8C">
        <w:t xml:space="preserve">Research </w:t>
      </w:r>
      <w:r w:rsidR="00BC2DF4">
        <w:t>Grant Funding Opportunities</w:t>
      </w:r>
    </w:p>
    <w:p w:rsidR="00781CE1" w:rsidRDefault="00566974" w:rsidP="00940944">
      <w:pPr>
        <w:pStyle w:val="AMIAAuthors"/>
      </w:pPr>
      <w:r w:rsidRPr="00904059">
        <w:t xml:space="preserve">Alex Bokov, </w:t>
      </w:r>
      <w:r w:rsidR="00904059" w:rsidRPr="00904059">
        <w:t>Sergio Duncan</w:t>
      </w:r>
      <w:r w:rsidR="00223B8C">
        <w:t xml:space="preserve">, </w:t>
      </w:r>
      <w:r w:rsidR="00223B8C" w:rsidRPr="00904059">
        <w:t>Alfredo Tirado-Ramos</w:t>
      </w:r>
      <w:r w:rsidR="00904059" w:rsidRPr="00904059">
        <w:rPr>
          <w:vertAlign w:val="superscript"/>
        </w:rPr>
        <w:t xml:space="preserve"> </w:t>
      </w:r>
    </w:p>
    <w:p w:rsidR="00223B8C" w:rsidRDefault="00566974" w:rsidP="00985567">
      <w:pPr>
        <w:pStyle w:val="AMIAAffiliations"/>
        <w:spacing w:after="0"/>
      </w:pPr>
      <w:r>
        <w:t>Clinical Informatics Research Division</w:t>
      </w:r>
      <w:r w:rsidR="00223B8C">
        <w:t>, School of Medicine</w:t>
      </w:r>
    </w:p>
    <w:p w:rsidR="00223B8C" w:rsidRDefault="00566974" w:rsidP="00985567">
      <w:pPr>
        <w:pStyle w:val="AMIAAffiliations"/>
        <w:spacing w:after="0"/>
      </w:pPr>
      <w:r>
        <w:t>The University of Texas Health Science Center at San Antonio</w:t>
      </w:r>
      <w:r w:rsidR="000876BD">
        <w:t xml:space="preserve"> </w:t>
      </w:r>
    </w:p>
    <w:p w:rsidR="00781CE1" w:rsidRDefault="00566974" w:rsidP="00223B8C">
      <w:pPr>
        <w:pStyle w:val="AMIAAffiliations"/>
      </w:pPr>
      <w:r>
        <w:t>San Antonio</w:t>
      </w:r>
      <w:r w:rsidR="000876BD">
        <w:t xml:space="preserve">, </w:t>
      </w:r>
      <w:r>
        <w:t>Texas</w:t>
      </w:r>
      <w:r w:rsidR="00B52D0E">
        <w:t xml:space="preserve">, </w:t>
      </w:r>
      <w:r>
        <w:t>United States of America</w:t>
      </w:r>
    </w:p>
    <w:p w:rsidR="000876BD" w:rsidRDefault="000876BD" w:rsidP="00940944">
      <w:pPr>
        <w:jc w:val="center"/>
        <w:sectPr w:rsidR="000876BD" w:rsidSect="001D5D81">
          <w:footerReference w:type="even" r:id="rId9"/>
          <w:footerReference w:type="default" r:id="rId10"/>
          <w:type w:val="continuous"/>
          <w:pgSz w:w="12240" w:h="15840" w:code="1"/>
          <w:pgMar w:top="1440" w:right="1440" w:bottom="1440" w:left="1440" w:header="720" w:footer="720" w:gutter="0"/>
          <w:cols w:space="720"/>
        </w:sectPr>
      </w:pPr>
    </w:p>
    <w:p w:rsidR="00781CE1" w:rsidRDefault="000876BD" w:rsidP="00940944">
      <w:pPr>
        <w:pStyle w:val="AMIAAbstractHeading"/>
      </w:pPr>
      <w:r w:rsidRPr="006C79A8">
        <w:lastRenderedPageBreak/>
        <w:t>Abstract</w:t>
      </w:r>
    </w:p>
    <w:p w:rsidR="00781CE1" w:rsidRDefault="00617970" w:rsidP="00940944">
      <w:pPr>
        <w:pStyle w:val="AMIAAbstract"/>
      </w:pPr>
      <w:r w:rsidRPr="00617970">
        <w:t>In present time</w:t>
      </w:r>
      <w:r w:rsidR="00223B8C">
        <w:t>s,</w:t>
      </w:r>
      <w:r w:rsidRPr="00617970">
        <w:t xml:space="preserve"> where tight budgets </w:t>
      </w:r>
      <w:r>
        <w:t xml:space="preserve">have become a common </w:t>
      </w:r>
      <w:r w:rsidR="00223B8C">
        <w:t>occurrence</w:t>
      </w:r>
      <w:r w:rsidRPr="00617970">
        <w:t xml:space="preserve">, researchers and institutions rely heavily on funding from exterior agencies.  This process typically involves utilizing an excessive amount of </w:t>
      </w:r>
      <w:r w:rsidR="00985567">
        <w:t>time</w:t>
      </w:r>
      <w:r w:rsidR="00985567" w:rsidRPr="00617970">
        <w:t xml:space="preserve"> </w:t>
      </w:r>
      <w:r w:rsidRPr="00617970">
        <w:t>and</w:t>
      </w:r>
      <w:r w:rsidR="00985567">
        <w:t xml:space="preserve"> financial</w:t>
      </w:r>
      <w:r w:rsidR="00223B8C">
        <w:t xml:space="preserve"> resources</w:t>
      </w:r>
      <w:r w:rsidRPr="00617970">
        <w:t xml:space="preserve"> in the decision-making </w:t>
      </w:r>
      <w:r w:rsidR="00223B8C">
        <w:t xml:space="preserve">process that defines </w:t>
      </w:r>
      <w:r w:rsidRPr="00617970">
        <w:t xml:space="preserve">which opportunity will best suit their prospective </w:t>
      </w:r>
      <w:r w:rsidR="00223B8C">
        <w:t xml:space="preserve">research </w:t>
      </w:r>
      <w:r w:rsidRPr="00617970">
        <w:t xml:space="preserve">ideas and </w:t>
      </w:r>
      <w:r w:rsidR="00223B8C">
        <w:t>potential</w:t>
      </w:r>
      <w:r w:rsidR="00223B8C" w:rsidRPr="00617970">
        <w:t xml:space="preserve"> </w:t>
      </w:r>
      <w:r w:rsidRPr="00617970">
        <w:t xml:space="preserve">collaborations, </w:t>
      </w:r>
      <w:r w:rsidR="00223294">
        <w:t>which in theory</w:t>
      </w:r>
      <w:r w:rsidR="00223B8C">
        <w:t xml:space="preserve"> may</w:t>
      </w:r>
      <w:r w:rsidR="00223294">
        <w:t xml:space="preserve"> increase</w:t>
      </w:r>
      <w:r w:rsidRPr="00617970">
        <w:t xml:space="preserve"> their chances of being funded.  This paper intends to provide an innovative process by which </w:t>
      </w:r>
      <w:r w:rsidR="00223294">
        <w:t xml:space="preserve">aspiring </w:t>
      </w:r>
      <w:r w:rsidRPr="00617970">
        <w:t xml:space="preserve">applicants can </w:t>
      </w:r>
      <w:r w:rsidR="00223B8C">
        <w:t xml:space="preserve">improve the probabilities for </w:t>
      </w:r>
      <w:r w:rsidRPr="00617970">
        <w:t>more efficiently gain</w:t>
      </w:r>
      <w:r w:rsidR="00985567">
        <w:t>ing</w:t>
      </w:r>
      <w:r w:rsidRPr="00617970">
        <w:t xml:space="preserve"> sponsorship from funding </w:t>
      </w:r>
      <w:r w:rsidR="00223B8C" w:rsidRPr="00617970">
        <w:t>agenc</w:t>
      </w:r>
      <w:r w:rsidR="00223B8C">
        <w:t>ies</w:t>
      </w:r>
      <w:r w:rsidRPr="00617970">
        <w:t xml:space="preserve">. Our model </w:t>
      </w:r>
      <w:r w:rsidR="00223294">
        <w:t>uses</w:t>
      </w:r>
      <w:r w:rsidRPr="00617970">
        <w:t xml:space="preserve"> </w:t>
      </w:r>
      <w:r w:rsidR="00223B8C">
        <w:t xml:space="preserve">supervised </w:t>
      </w:r>
      <w:r w:rsidRPr="00617970">
        <w:t xml:space="preserve">machine </w:t>
      </w:r>
      <w:r w:rsidR="00223B8C">
        <w:t xml:space="preserve">learning and natural language processing methods </w:t>
      </w:r>
      <w:r w:rsidRPr="00617970">
        <w:t xml:space="preserve">that assign proposal abstracts to the most appropriate </w:t>
      </w:r>
      <w:r w:rsidR="00CE0915">
        <w:t>funding announcement (FA),</w:t>
      </w:r>
      <w:r w:rsidR="00CE0915" w:rsidRPr="00617970">
        <w:t xml:space="preserve"> </w:t>
      </w:r>
      <w:r w:rsidRPr="00617970">
        <w:t>consequently answering questions that would assist in further effectively targeting applications</w:t>
      </w:r>
      <w:r w:rsidR="00223294">
        <w:t>.  The system utilizes a unique feature extractor carefully built to avoid reliance on idiosyncrasies of our training data in order to facilitate th</w:t>
      </w:r>
      <w:r w:rsidR="00880B7E">
        <w:t>e incorporation of new data sets</w:t>
      </w:r>
      <w:r w:rsidR="00223294">
        <w:t>.</w:t>
      </w:r>
      <w:r w:rsidR="00CE0915">
        <w:t xml:space="preserve"> An implementation of the system is discussed, using the Patient-Centered Outcomes Research Institute’s (PCORI) PFA mechanism as case study, and initial results are presented. </w:t>
      </w:r>
    </w:p>
    <w:p w:rsidR="00781CE1" w:rsidRDefault="000876BD" w:rsidP="00940944">
      <w:pPr>
        <w:pStyle w:val="AMIAHeading"/>
      </w:pPr>
      <w:r>
        <w:t>Introduction</w:t>
      </w:r>
    </w:p>
    <w:p w:rsidR="00617970" w:rsidRDefault="00617970" w:rsidP="00617970">
      <w:pPr>
        <w:pStyle w:val="AMIABodyText"/>
      </w:pPr>
      <w:r>
        <w:t>Recent surges in the availability of mass amounts of medical data have catalyzed an opportunity for medical and scientific discovery that has not been available until today.  Consequently, scientific funding agencies have acknowledged the untapped utility that these data sets could potentially have in performing large-scale disparity research and are providing researchers with the economic resources to fund their attempts to advance today’s quality of healthcare.</w:t>
      </w:r>
      <w:r w:rsidR="00A105D8" w:rsidRPr="00A105D8">
        <w:rPr>
          <w:rStyle w:val="AMIASuperscriptChar"/>
        </w:rPr>
        <w:t xml:space="preserve"> </w:t>
      </w:r>
      <w:r w:rsidR="00A105D8">
        <w:rPr>
          <w:rStyle w:val="AMIASuperscriptChar"/>
        </w:rPr>
        <w:t>5</w:t>
      </w:r>
      <w:r>
        <w:t xml:space="preserve">  This paper </w:t>
      </w:r>
      <w:r w:rsidR="0039399E">
        <w:t xml:space="preserve">does not suggest re-inventing </w:t>
      </w:r>
      <w:r w:rsidR="00CE0915">
        <w:t>the state of the art</w:t>
      </w:r>
      <w:r w:rsidR="0039399E">
        <w:t xml:space="preserve">, but rather </w:t>
      </w:r>
      <w:r>
        <w:t xml:space="preserve">proposes a new </w:t>
      </w:r>
      <w:r w:rsidR="0039399E">
        <w:t>application for text mining that</w:t>
      </w:r>
      <w:r>
        <w:t xml:space="preserve"> researchers </w:t>
      </w:r>
      <w:r w:rsidR="0039399E">
        <w:t>can</w:t>
      </w:r>
      <w:r>
        <w:t xml:space="preserve"> use in order to improve their chances of achieving financial backing from these agencies.</w:t>
      </w:r>
      <w:r w:rsidR="0039399E">
        <w:t xml:space="preserve">  </w:t>
      </w:r>
    </w:p>
    <w:p w:rsidR="00617970" w:rsidRDefault="00617970" w:rsidP="00617970">
      <w:pPr>
        <w:pStyle w:val="AMIABodyText"/>
      </w:pPr>
      <w:r>
        <w:t>For purposes of this paper and personal objectivity, we will be applying our model specifically for analyzing and predicting from abstracts obtained from the open repository of previously awarded abstracts from the Patient-Centered Outcomes Rese</w:t>
      </w:r>
      <w:r w:rsidR="00DE60C2">
        <w:t>arch Institute</w:t>
      </w:r>
      <w:r w:rsidR="00CE0915">
        <w:t xml:space="preserve"> </w:t>
      </w:r>
      <w:r w:rsidR="00DE60C2">
        <w:t>(PCORI)</w:t>
      </w:r>
      <w:r w:rsidR="00156787" w:rsidRPr="00156787">
        <w:rPr>
          <w:rStyle w:val="AMIASuperscriptChar"/>
        </w:rPr>
        <w:t xml:space="preserve"> </w:t>
      </w:r>
      <w:r w:rsidR="00156787" w:rsidRPr="00590340">
        <w:rPr>
          <w:rStyle w:val="AMIASuperscriptChar"/>
        </w:rPr>
        <w:t>1</w:t>
      </w:r>
      <w:r>
        <w:t xml:space="preserve">It should be noted that the model is not limited to </w:t>
      </w:r>
      <w:r w:rsidR="00CE0915">
        <w:t>PCORI,</w:t>
      </w:r>
      <w:r>
        <w:t xml:space="preserve"> but rather applicable to any </w:t>
      </w:r>
      <w:r w:rsidR="00CE0915">
        <w:t xml:space="preserve">other funding agency </w:t>
      </w:r>
      <w:r>
        <w:t xml:space="preserve">that allows access to previously awarded text data </w:t>
      </w:r>
      <w:r w:rsidR="00CE0915">
        <w:t>permitting</w:t>
      </w:r>
      <w:r>
        <w:t xml:space="preserve"> a retrospective study</w:t>
      </w:r>
      <w:r w:rsidR="00CE0915">
        <w:t xml:space="preserve">. </w:t>
      </w:r>
      <w:r>
        <w:t xml:space="preserve">The majority of PCORI applicants submit </w:t>
      </w:r>
      <w:r w:rsidR="00CE0915">
        <w:t xml:space="preserve">a </w:t>
      </w:r>
      <w:r>
        <w:t>Letter of Intent (LOI) to one of five priority categories that correspond to the agency’s funding agenda also known as the PCORI Funding Announcements (PFA</w:t>
      </w:r>
      <w:r w:rsidR="00156787">
        <w:t>)</w:t>
      </w:r>
      <w:r w:rsidR="00156787" w:rsidRPr="00156787">
        <w:rPr>
          <w:rStyle w:val="AMIASuperscriptChar"/>
        </w:rPr>
        <w:t xml:space="preserve"> </w:t>
      </w:r>
      <w:r w:rsidR="00156787">
        <w:rPr>
          <w:rStyle w:val="AMIASuperscriptChar"/>
        </w:rPr>
        <w:t>2</w:t>
      </w:r>
      <w:r>
        <w:t xml:space="preserve"> </w:t>
      </w:r>
      <w:r w:rsidR="00CE0915">
        <w:t>A</w:t>
      </w:r>
      <w:r>
        <w:t>pplicants can only apply to one of the five PFAs</w:t>
      </w:r>
      <w:r w:rsidR="00A105D8">
        <w:t xml:space="preserve">, </w:t>
      </w:r>
      <w:r>
        <w:t>which creates an utmost importance of deciding which one allows for the best chances of being approved.</w:t>
      </w:r>
      <w:r w:rsidR="00156787" w:rsidRPr="00156787">
        <w:rPr>
          <w:rStyle w:val="AMIASuperscriptChar"/>
        </w:rPr>
        <w:t xml:space="preserve"> </w:t>
      </w:r>
      <w:r w:rsidR="00156787">
        <w:rPr>
          <w:rStyle w:val="AMIASuperscriptChar"/>
        </w:rPr>
        <w:t>3</w:t>
      </w:r>
      <w:r>
        <w:t xml:space="preserve">  </w:t>
      </w:r>
    </w:p>
    <w:p w:rsidR="00617970" w:rsidRDefault="00617970" w:rsidP="00617970">
      <w:pPr>
        <w:pStyle w:val="AMIABodyText"/>
      </w:pPr>
      <w:r>
        <w:t>The data we use for this model cons</w:t>
      </w:r>
      <w:r w:rsidR="00384B44">
        <w:t xml:space="preserve">ist of 281 </w:t>
      </w:r>
      <w:r>
        <w:t>project abstracts from taken from each of the five PFA</w:t>
      </w:r>
      <w:r w:rsidR="00CE0915">
        <w:t>s</w:t>
      </w:r>
      <w:r>
        <w:t xml:space="preserve"> previously fun</w:t>
      </w:r>
      <w:r w:rsidR="00572BEA">
        <w:t xml:space="preserve">ded LOIs tracing back to 2012.  </w:t>
      </w:r>
      <w:r>
        <w:t xml:space="preserve">Our module intends to identify and classify any clearly defined clusters of similarities within each abstract.  The model’s feature extractor also located words and phrases that most strongly distinguished grants that were funded by each of the PFAs by trying out various tokenization and summarization schemes to break each PFA down by common topic areas.  </w:t>
      </w:r>
      <w:r w:rsidR="00CE0915">
        <w:t>We</w:t>
      </w:r>
      <w:r>
        <w:t xml:space="preserve"> </w:t>
      </w:r>
      <w:r w:rsidR="00CE0915">
        <w:t xml:space="preserve">aim </w:t>
      </w:r>
      <w:r>
        <w:t xml:space="preserve">to provide an insight into </w:t>
      </w:r>
      <w:r w:rsidR="00384B44">
        <w:t xml:space="preserve">the </w:t>
      </w:r>
      <w:r>
        <w:t>rhetorical aspect of the application process and specifically to offer a solution to three general questions:</w:t>
      </w:r>
    </w:p>
    <w:p w:rsidR="00617970" w:rsidRDefault="00617970" w:rsidP="008238EA">
      <w:pPr>
        <w:pStyle w:val="AMIABodyText"/>
        <w:contextualSpacing/>
      </w:pPr>
      <w:r>
        <w:t>1. How to choose between PFAs when a project looks like it is applicable to more than one?</w:t>
      </w:r>
    </w:p>
    <w:p w:rsidR="00617970" w:rsidRDefault="00617970" w:rsidP="008238EA">
      <w:pPr>
        <w:pStyle w:val="AMIABodyText"/>
        <w:contextualSpacing/>
      </w:pPr>
      <w:r>
        <w:t xml:space="preserve">2. </w:t>
      </w:r>
      <w:r w:rsidR="00CE0915">
        <w:t>How to d</w:t>
      </w:r>
      <w:r>
        <w:t>iscover hidden features and rhetorical elements that improve the success of a grant for each PFA?</w:t>
      </w:r>
    </w:p>
    <w:p w:rsidR="00CE0915" w:rsidRDefault="00617970" w:rsidP="00156787">
      <w:pPr>
        <w:pStyle w:val="AMIABodyText"/>
        <w:contextualSpacing/>
      </w:pPr>
      <w:r>
        <w:t>3. What gaps exist in PFA</w:t>
      </w:r>
      <w:r w:rsidR="00CE0915">
        <w:t>s</w:t>
      </w:r>
      <w:r>
        <w:t xml:space="preserve"> funded in the past (</w:t>
      </w:r>
      <w:r w:rsidR="00CE0915">
        <w:t>e.g.</w:t>
      </w:r>
      <w:r>
        <w:t xml:space="preserve"> non-redundan</w:t>
      </w:r>
      <w:r w:rsidR="00CE0915">
        <w:t>cy</w:t>
      </w:r>
      <w:r>
        <w:t>)?</w:t>
      </w:r>
    </w:p>
    <w:p w:rsidR="00156787" w:rsidRDefault="00156787" w:rsidP="00156787">
      <w:pPr>
        <w:pStyle w:val="AMIABodyText"/>
        <w:contextualSpacing/>
      </w:pPr>
    </w:p>
    <w:p w:rsidR="00617970" w:rsidRDefault="00617970" w:rsidP="00617970">
      <w:pPr>
        <w:pStyle w:val="AMIAHeading"/>
      </w:pPr>
      <w:r>
        <w:t>State of the Art</w:t>
      </w:r>
    </w:p>
    <w:p w:rsidR="00871484" w:rsidRDefault="00904059" w:rsidP="00617970">
      <w:pPr>
        <w:pStyle w:val="AMIABodyText"/>
      </w:pPr>
      <w:r>
        <w:t xml:space="preserve">Data scientists are often tasked with mining text </w:t>
      </w:r>
      <w:r w:rsidR="0039399E">
        <w:t>datasets for</w:t>
      </w:r>
      <w:r>
        <w:t xml:space="preserve"> rhetorical elements and contextual </w:t>
      </w:r>
      <w:r w:rsidR="0039399E">
        <w:t xml:space="preserve">indicators in the hopes of correctly identifying and classifying documents.  </w:t>
      </w:r>
      <w:r w:rsidR="00871484">
        <w:t>More archaically</w:t>
      </w:r>
      <w:r w:rsidR="0039399E">
        <w:t>, the standard solution fo</w:t>
      </w:r>
      <w:r w:rsidR="00144419">
        <w:t xml:space="preserve">r most was </w:t>
      </w:r>
      <w:r w:rsidR="0039399E">
        <w:t xml:space="preserve">outsourcing </w:t>
      </w:r>
      <w:r w:rsidR="00144419">
        <w:t>the</w:t>
      </w:r>
      <w:r w:rsidR="0039399E">
        <w:t xml:space="preserve"> </w:t>
      </w:r>
      <w:r w:rsidR="00144419">
        <w:t xml:space="preserve">tedious process to either graduate-student labor or expensive </w:t>
      </w:r>
      <w:r w:rsidR="0039399E">
        <w:t>consultant</w:t>
      </w:r>
      <w:r w:rsidR="00144419">
        <w:t xml:space="preserve">s who then manual code, or </w:t>
      </w:r>
      <w:r w:rsidR="00144419">
        <w:lastRenderedPageBreak/>
        <w:t>hand-label</w:t>
      </w:r>
      <w:r w:rsidR="0039399E">
        <w:t xml:space="preserve"> the corpora and using human judgment</w:t>
      </w:r>
      <w:r w:rsidR="00144419">
        <w:t xml:space="preserve">, </w:t>
      </w:r>
      <w:r w:rsidR="0039399E">
        <w:t>make inferences about the data.  This presented an obviously inefficient and time-consuming problem that is now being facilitated with the help of natural language processing and text mining techniques.</w:t>
      </w:r>
      <w:r w:rsidR="00A105D8" w:rsidRPr="00A105D8">
        <w:rPr>
          <w:rStyle w:val="AMIASuperscriptChar"/>
        </w:rPr>
        <w:t xml:space="preserve"> </w:t>
      </w:r>
      <w:r w:rsidR="00A105D8">
        <w:rPr>
          <w:rStyle w:val="AMIASuperscriptChar"/>
        </w:rPr>
        <w:t>5</w:t>
      </w:r>
      <w:r w:rsidR="00144419">
        <w:t xml:space="preserve">  </w:t>
      </w:r>
    </w:p>
    <w:p w:rsidR="00384B44" w:rsidRDefault="00144419" w:rsidP="00617970">
      <w:pPr>
        <w:pStyle w:val="AMIABodyText"/>
      </w:pPr>
      <w:r>
        <w:t>Machine learning has expanded the field of text analytics beyond human capabilities allowing researchers to</w:t>
      </w:r>
      <w:r w:rsidR="000D2A34">
        <w:t xml:space="preserve"> systematically mine data from multiple documents without the pain-staking task of manual coding.</w:t>
      </w:r>
      <w:r w:rsidR="000672B9" w:rsidRPr="000672B9">
        <w:rPr>
          <w:rStyle w:val="AMIASuperscriptChar"/>
        </w:rPr>
        <w:t xml:space="preserve"> </w:t>
      </w:r>
      <w:r w:rsidR="000672B9" w:rsidRPr="00590340">
        <w:rPr>
          <w:rStyle w:val="AMIASuperscriptChar"/>
        </w:rPr>
        <w:t>1</w:t>
      </w:r>
      <w:r w:rsidR="000672B9">
        <w:rPr>
          <w:rStyle w:val="AMIASuperscriptChar"/>
        </w:rPr>
        <w:t>5</w:t>
      </w:r>
      <w:r w:rsidR="000D2A34">
        <w:t xml:space="preserve">  It should also be noted that although human interpretation is less time-efficient, it also presents a benefit of accuracy as a manual coder will be able to identify features of the text possibly overlooked by a</w:t>
      </w:r>
      <w:r w:rsidR="001C0B36">
        <w:t>n automatic</w:t>
      </w:r>
      <w:r w:rsidR="000D2A34">
        <w:t xml:space="preserve"> feature extractor.  That being said, researchers have heavily favored the efficiency of accessing larger datasets and superior coding scheme performance to that of a more precise </w:t>
      </w:r>
      <w:r w:rsidR="00384B44">
        <w:t>interpretation that usually only includes tokens that have minimal influence on classification</w:t>
      </w:r>
      <w:r w:rsidR="00DB062A">
        <w:t>.</w:t>
      </w:r>
      <w:r w:rsidR="00A105D8" w:rsidRPr="00A105D8">
        <w:rPr>
          <w:rStyle w:val="AMIASuperscriptChar"/>
        </w:rPr>
        <w:t xml:space="preserve"> </w:t>
      </w:r>
      <w:r w:rsidR="00A105D8" w:rsidRPr="00590340">
        <w:rPr>
          <w:rStyle w:val="AMIASuperscriptChar"/>
        </w:rPr>
        <w:t>1</w:t>
      </w:r>
      <w:r w:rsidR="00A105D8">
        <w:rPr>
          <w:rStyle w:val="AMIASuperscriptChar"/>
        </w:rPr>
        <w:t>3</w:t>
      </w:r>
      <w:proofErr w:type="gramStart"/>
      <w:r w:rsidR="00A105D8">
        <w:rPr>
          <w:rStyle w:val="AMIASuperscriptChar"/>
        </w:rPr>
        <w:t>,15</w:t>
      </w:r>
      <w:proofErr w:type="gramEnd"/>
    </w:p>
    <w:p w:rsidR="00871484" w:rsidRDefault="00D90856" w:rsidP="00617970">
      <w:pPr>
        <w:pStyle w:val="AMIABodyText"/>
      </w:pPr>
      <w:r>
        <w:t>For those who have already began implementing text mining optimization techniques, the state of the art generally proposes to identify classification systems based on their disti</w:t>
      </w:r>
      <w:r w:rsidR="001C0B36">
        <w:t>nct type of text-timing task.  T</w:t>
      </w:r>
      <w:r>
        <w:t>he generalization is attributed to several house-hold name</w:t>
      </w:r>
      <w:r w:rsidR="00871484">
        <w:t>d</w:t>
      </w:r>
      <w:r>
        <w:t xml:space="preserve"> text mining </w:t>
      </w:r>
      <w:r w:rsidR="00871484">
        <w:t>categories like text classification and named entity recognition</w:t>
      </w:r>
      <w:r w:rsidR="00DB062A">
        <w:t>.</w:t>
      </w:r>
    </w:p>
    <w:p w:rsidR="00E522CC" w:rsidRDefault="00871484" w:rsidP="00617970">
      <w:pPr>
        <w:pStyle w:val="AMIABodyText"/>
      </w:pPr>
      <w:r>
        <w:t xml:space="preserve">Text mining provides an untapped source of data and opportunity </w:t>
      </w:r>
      <w:r w:rsidR="00E522CC">
        <w:t xml:space="preserve">for research that with recent additions in text-mining toolkits like R’s </w:t>
      </w:r>
      <w:proofErr w:type="spellStart"/>
      <w:r w:rsidR="00E522CC">
        <w:t>RTextTools</w:t>
      </w:r>
      <w:proofErr w:type="spellEnd"/>
      <w:r w:rsidR="00E522CC">
        <w:t xml:space="preserve"> or Python’s NLTK are openly available for </w:t>
      </w:r>
      <w:r w:rsidR="00C47492">
        <w:t>exploration</w:t>
      </w:r>
      <w:r w:rsidR="00E522CC">
        <w:t xml:space="preserve">.  Most text-mining that is performed by data scientists aims </w:t>
      </w:r>
      <w:r w:rsidR="00B82358">
        <w:t xml:space="preserve">to answer a scientific question related to their research.  </w:t>
      </w:r>
      <w:r w:rsidR="00E522CC">
        <w:t xml:space="preserve">Our approach was not to invent new software or change pre-existing </w:t>
      </w:r>
      <w:r w:rsidR="00B82358">
        <w:t>packages</w:t>
      </w:r>
      <w:r w:rsidR="00E522CC">
        <w:t xml:space="preserve"> but provide researche</w:t>
      </w:r>
      <w:r w:rsidR="00B82358">
        <w:t>r</w:t>
      </w:r>
      <w:r w:rsidR="00E522CC">
        <w:t>s with a</w:t>
      </w:r>
      <w:r w:rsidR="00B82358">
        <w:t xml:space="preserve">n innovative and practical example of using text mining tools to improve personal infrastructure and grant development.  </w:t>
      </w:r>
    </w:p>
    <w:p w:rsidR="00CE0915" w:rsidRDefault="00CE0915" w:rsidP="00940944">
      <w:pPr>
        <w:pStyle w:val="AMIAHeading"/>
      </w:pPr>
    </w:p>
    <w:p w:rsidR="00CE0915" w:rsidRDefault="00617970" w:rsidP="00940944">
      <w:pPr>
        <w:pStyle w:val="AMIAHeading"/>
      </w:pPr>
      <w:r>
        <w:t>Methods</w:t>
      </w:r>
    </w:p>
    <w:p w:rsidR="0077541A" w:rsidRDefault="0077541A" w:rsidP="0077541A">
      <w:pPr>
        <w:pStyle w:val="AMIAHeading"/>
        <w:rPr>
          <w:b w:val="0"/>
        </w:rPr>
      </w:pPr>
      <w:commentRangeStart w:id="1"/>
      <w:r>
        <w:rPr>
          <w:b w:val="0"/>
        </w:rPr>
        <w:t>[</w:t>
      </w:r>
      <w:proofErr w:type="gramStart"/>
      <w:r>
        <w:rPr>
          <w:b w:val="0"/>
        </w:rPr>
        <w:t>add</w:t>
      </w:r>
      <w:proofErr w:type="gramEnd"/>
      <w:r>
        <w:rPr>
          <w:b w:val="0"/>
        </w:rPr>
        <w:t xml:space="preserve"> intro text]</w:t>
      </w:r>
      <w:commentRangeEnd w:id="1"/>
      <w:r w:rsidR="004A7A32">
        <w:rPr>
          <w:rStyle w:val="CommentReference"/>
          <w:b w:val="0"/>
        </w:rPr>
        <w:commentReference w:id="1"/>
      </w:r>
    </w:p>
    <w:p w:rsidR="0077541A" w:rsidRPr="004A7A32" w:rsidRDefault="0077541A" w:rsidP="0077541A">
      <w:pPr>
        <w:pStyle w:val="AMIAHeading"/>
        <w:rPr>
          <w:b w:val="0"/>
        </w:rPr>
      </w:pPr>
      <w:r w:rsidRPr="004A7A32">
        <w:rPr>
          <w:b w:val="0"/>
        </w:rPr>
        <w:t>Obtaining and Prepping Data</w:t>
      </w:r>
    </w:p>
    <w:p w:rsidR="0077541A" w:rsidRDefault="0077541A" w:rsidP="0077541A">
      <w:pPr>
        <w:pStyle w:val="AMIABodyText"/>
      </w:pPr>
      <w:r>
        <w:t xml:space="preserve">We began by locating and accessing the data from PCORI’s website.  Once determined that there is sufficient data for classification, we proceed to extracting it for pre-processing and formatting purposes.  With the help of a batch script, the scraped web data is cleaned of unwanted HTML tags and other mark-up then formatted to reflect one proposal abstract per file within its awarded PFA category.  </w:t>
      </w:r>
    </w:p>
    <w:p w:rsidR="0077541A" w:rsidRPr="004A7A32" w:rsidRDefault="0077541A" w:rsidP="0077541A">
      <w:pPr>
        <w:pStyle w:val="AMIABodyText"/>
      </w:pPr>
      <w:r w:rsidRPr="004A7A32">
        <w:t>Build Matrix</w:t>
      </w:r>
    </w:p>
    <w:p w:rsidR="0077541A" w:rsidRDefault="0077541A" w:rsidP="0077541A">
      <w:pPr>
        <w:pStyle w:val="AMIABodyText"/>
      </w:pPr>
      <w:r>
        <w:t xml:space="preserve">We then create a function that will run the new corpus through R’s tm module to remove all stop words, punctuation, whitespace, etc.  The next step is to build the document matrix which allows for the text data to be converted into quantitative form and concatenates the successfully award abstract name to its PFA category.  A TDM variable is then created to represent terms on one axis and the name of PFA awarded on another. (Returns result as list where name of abstract is 1, </w:t>
      </w:r>
      <w:proofErr w:type="spellStart"/>
      <w:r>
        <w:t>tdm</w:t>
      </w:r>
      <w:proofErr w:type="spellEnd"/>
      <w:r>
        <w:t xml:space="preserve"> 2 and output is the result.  </w:t>
      </w:r>
    </w:p>
    <w:p w:rsidR="0077541A" w:rsidRDefault="0077541A" w:rsidP="0077541A">
      <w:pPr>
        <w:pStyle w:val="AMIABodyText"/>
      </w:pPr>
      <w:commentRangeStart w:id="2"/>
      <w:r>
        <w:t>[</w:t>
      </w:r>
      <w:proofErr w:type="gramStart"/>
      <w:r>
        <w:t>add</w:t>
      </w:r>
      <w:proofErr w:type="gramEnd"/>
      <w:r>
        <w:t xml:space="preserve"> pseudo-code]</w:t>
      </w:r>
      <w:commentRangeEnd w:id="2"/>
      <w:r w:rsidR="004A7A32">
        <w:rPr>
          <w:rStyle w:val="CommentReference"/>
        </w:rPr>
        <w:commentReference w:id="2"/>
      </w:r>
    </w:p>
    <w:p w:rsidR="0077541A" w:rsidRPr="004A7A32" w:rsidRDefault="0077541A" w:rsidP="0077541A">
      <w:pPr>
        <w:pStyle w:val="AMIABodyText"/>
      </w:pPr>
      <w:r w:rsidRPr="004A7A32">
        <w:t>Hold-out Trainer</w:t>
      </w:r>
    </w:p>
    <w:p w:rsidR="0077541A" w:rsidDel="004A7A32" w:rsidRDefault="0077541A" w:rsidP="0077541A">
      <w:pPr>
        <w:pStyle w:val="AMIABodyText"/>
        <w:rPr>
          <w:del w:id="3" w:author="Windows User" w:date="2015-03-12T20:10:00Z"/>
        </w:rPr>
      </w:pPr>
      <w:r>
        <w:t xml:space="preserve">After verifying that the outputted matrices correlate accurately with desired file ids, the matrix’s content is then fed into the machine learning algorithm consisting of a hold-out trainer and actual classification model.  The hold-out trainer interprets each input in order to teach the subsets by withholding the appropriately labeled PFA, and comparing output to actual results.  The next function, almost identical to the previous one, accepts the input from the trainer and returns the abstract accurately classified to its awarded PFA.   </w:t>
      </w:r>
      <w:del w:id="4" w:author="Windows User" w:date="2015-03-12T20:10:00Z">
        <w:r w:rsidDel="004A7A32">
          <w:delText xml:space="preserve"> </w:delText>
        </w:r>
      </w:del>
    </w:p>
    <w:p w:rsidR="0077541A" w:rsidDel="004A7A32" w:rsidRDefault="0077541A" w:rsidP="004A7A32">
      <w:pPr>
        <w:pStyle w:val="AMIABodyText"/>
        <w:rPr>
          <w:del w:id="5" w:author="Windows User" w:date="2015-03-12T20:10:00Z"/>
        </w:rPr>
      </w:pPr>
    </w:p>
    <w:p w:rsidR="0077541A" w:rsidRDefault="0077541A" w:rsidP="00940944">
      <w:pPr>
        <w:pStyle w:val="AMIAHeading"/>
      </w:pPr>
    </w:p>
    <w:p w:rsidR="00781CE1" w:rsidRDefault="0077541A" w:rsidP="00940944">
      <w:pPr>
        <w:pStyle w:val="AMIABodyText"/>
        <w:rPr>
          <w:b/>
        </w:rPr>
      </w:pPr>
      <w:r>
        <w:rPr>
          <w:b/>
          <w:noProof/>
        </w:rPr>
        <mc:AlternateContent>
          <mc:Choice Requires="wps">
            <w:drawing>
              <wp:inline distT="0" distB="0" distL="0" distR="0" wp14:anchorId="5111C841" wp14:editId="323C4BE4">
                <wp:extent cx="5288915" cy="2686050"/>
                <wp:effectExtent l="0" t="0" r="698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3322320"/>
                        </a:xfrm>
                        <a:prstGeom prst="rect">
                          <a:avLst/>
                        </a:prstGeom>
                        <a:solidFill>
                          <a:srgbClr val="FFFFFF"/>
                        </a:solidFill>
                        <a:ln w="9525">
                          <a:solidFill>
                            <a:srgbClr val="000000"/>
                          </a:solidFill>
                          <a:miter lim="800000"/>
                          <a:headEnd/>
                          <a:tailEnd/>
                        </a:ln>
                      </wps:spPr>
                      <wps:txbx>
                        <w:txbxContent>
                          <w:p w:rsidR="00CE0915" w:rsidRPr="000F41E2" w:rsidRDefault="00CE0915" w:rsidP="00880B7E">
                            <w:pPr>
                              <w:jc w:val="center"/>
                            </w:pPr>
                            <w:r>
                              <w:rPr>
                                <w:b/>
                                <w:noProof/>
                                <w:sz w:val="28"/>
                                <w:szCs w:val="28"/>
                              </w:rPr>
                              <w:drawing>
                                <wp:inline distT="0" distB="0" distL="0" distR="0" wp14:anchorId="13B36590" wp14:editId="644BF351">
                                  <wp:extent cx="4600135" cy="3312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12">
                                            <a:extLst>
                                              <a:ext uri="{28A0092B-C50C-407E-A947-70E740481C1C}">
                                                <a14:useLocalDpi xmlns:a14="http://schemas.microsoft.com/office/drawing/2010/main" val="0"/>
                                              </a:ext>
                                            </a:extLst>
                                          </a:blip>
                                          <a:stretch>
                                            <a:fillRect/>
                                          </a:stretch>
                                        </pic:blipFill>
                                        <pic:spPr>
                                          <a:xfrm>
                                            <a:off x="0" y="0"/>
                                            <a:ext cx="4602576" cy="3314700"/>
                                          </a:xfrm>
                                          <a:prstGeom prst="rect">
                                            <a:avLst/>
                                          </a:prstGeom>
                                        </pic:spPr>
                                      </pic:pic>
                                    </a:graphicData>
                                  </a:graphic>
                                </wp:inline>
                              </w:drawing>
                            </w:r>
                          </w:p>
                        </w:txbxContent>
                      </wps:txbx>
                      <wps:bodyPr rot="0" vert="horz" wrap="none" lIns="0" tIns="0" rIns="0" bIns="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6.45pt;height:2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">
                <v:textbox style="mso-fit-shape-to-text:t" inset="0,0,0,0">
                  <w:txbxContent>
                    <w:p w:rsidR="00CE0915" w:rsidRPr="000F41E2" w:rsidRDefault="00CE0915" w:rsidP="00880B7E">
                      <w:pPr>
                        <w:jc w:val="center"/>
                      </w:pPr>
                      <w:r>
                        <w:rPr>
                          <w:b/>
                          <w:noProof/>
                          <w:sz w:val="28"/>
                          <w:szCs w:val="28"/>
                        </w:rPr>
                        <w:drawing>
                          <wp:inline distT="0" distB="0" distL="0" distR="0" wp14:anchorId="13B36590" wp14:editId="644BF351">
                            <wp:extent cx="4600135" cy="3312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13">
                                      <a:extLst>
                                        <a:ext uri="{28A0092B-C50C-407E-A947-70E740481C1C}">
                                          <a14:useLocalDpi xmlns:a14="http://schemas.microsoft.com/office/drawing/2010/main" val="0"/>
                                        </a:ext>
                                      </a:extLst>
                                    </a:blip>
                                    <a:stretch>
                                      <a:fillRect/>
                                    </a:stretch>
                                  </pic:blipFill>
                                  <pic:spPr>
                                    <a:xfrm>
                                      <a:off x="0" y="0"/>
                                      <a:ext cx="4602576" cy="3314700"/>
                                    </a:xfrm>
                                    <a:prstGeom prst="rect">
                                      <a:avLst/>
                                    </a:prstGeom>
                                  </pic:spPr>
                                </pic:pic>
                              </a:graphicData>
                            </a:graphic>
                          </wp:inline>
                        </w:drawing>
                      </w:r>
                    </w:p>
                  </w:txbxContent>
                </v:textbox>
                <w10:anchorlock/>
              </v:shape>
            </w:pict>
          </mc:Fallback>
        </mc:AlternateContent>
      </w:r>
    </w:p>
    <w:p w:rsidR="00781CE1" w:rsidRDefault="000876BD" w:rsidP="00940944">
      <w:pPr>
        <w:pStyle w:val="AMIABodyText"/>
      </w:pPr>
      <w:proofErr w:type="gramStart"/>
      <w:r>
        <w:rPr>
          <w:b/>
        </w:rPr>
        <w:t>Figure 1.</w:t>
      </w:r>
      <w:proofErr w:type="gramEnd"/>
      <w:r>
        <w:rPr>
          <w:b/>
        </w:rPr>
        <w:t xml:space="preserve"> </w:t>
      </w:r>
      <w:proofErr w:type="gramStart"/>
      <w:r w:rsidR="0039399E">
        <w:t>General o</w:t>
      </w:r>
      <w:r w:rsidR="00904059">
        <w:t>verview of s</w:t>
      </w:r>
      <w:r w:rsidR="00880B7E">
        <w:t xml:space="preserve">upervised </w:t>
      </w:r>
      <w:r w:rsidR="00904059">
        <w:t>t</w:t>
      </w:r>
      <w:r w:rsidR="00880B7E">
        <w:t xml:space="preserve">ext </w:t>
      </w:r>
      <w:r w:rsidR="00904059">
        <w:t>c</w:t>
      </w:r>
      <w:r w:rsidR="00880B7E">
        <w:t>lassification</w:t>
      </w:r>
      <w:r w:rsidR="00904059">
        <w:t xml:space="preserve"> s</w:t>
      </w:r>
      <w:r w:rsidR="00880B7E">
        <w:t>ystem</w:t>
      </w:r>
      <w:r>
        <w:t>.</w:t>
      </w:r>
      <w:proofErr w:type="gramEnd"/>
      <w:r w:rsidR="0077541A">
        <w:t xml:space="preserve"> </w:t>
      </w:r>
      <w:commentRangeStart w:id="6"/>
      <w:r w:rsidR="0077541A">
        <w:t>[</w:t>
      </w:r>
      <w:proofErr w:type="gramStart"/>
      <w:r w:rsidR="0077541A">
        <w:t>explain</w:t>
      </w:r>
      <w:proofErr w:type="gramEnd"/>
      <w:r w:rsidR="0077541A">
        <w:t xml:space="preserve"> the flow in the picture]</w:t>
      </w:r>
      <w:commentRangeEnd w:id="6"/>
      <w:r w:rsidR="004A7A32">
        <w:rPr>
          <w:rStyle w:val="CommentReference"/>
        </w:rPr>
        <w:commentReference w:id="6"/>
      </w:r>
    </w:p>
    <w:p w:rsidR="0077541A" w:rsidRDefault="0077541A" w:rsidP="004A7A32">
      <w:pPr>
        <w:pStyle w:val="AMIAHeading"/>
      </w:pPr>
    </w:p>
    <w:p w:rsidR="006502A2" w:rsidRDefault="0077541A" w:rsidP="004A7A32">
      <w:pPr>
        <w:pStyle w:val="AMIAHeading"/>
      </w:pPr>
      <w:r>
        <w:t>Results</w:t>
      </w:r>
    </w:p>
    <w:p w:rsidR="006502A2" w:rsidRDefault="006502A2" w:rsidP="00C3654F">
      <w:pPr>
        <w:pStyle w:val="AMIABodyText"/>
      </w:pPr>
      <w:r>
        <w:t xml:space="preserve">Finally, we have to interpret our model’s accuracy and classification results.  </w:t>
      </w:r>
    </w:p>
    <w:p w:rsidR="00C3654F" w:rsidRDefault="00C3654F" w:rsidP="00C3654F">
      <w:pPr>
        <w:pStyle w:val="AMIABodyText"/>
      </w:pPr>
      <w:r>
        <w:t>Accuracy</w:t>
      </w:r>
    </w:p>
    <w:p w:rsidR="00C3654F" w:rsidRDefault="00C3654F" w:rsidP="00C3654F">
      <w:pPr>
        <w:pStyle w:val="AMIABodyText"/>
      </w:pPr>
      <w:r>
        <w:t># Clusters</w:t>
      </w:r>
    </w:p>
    <w:p w:rsidR="00C3654F" w:rsidRDefault="00C3654F" w:rsidP="00C3654F">
      <w:pPr>
        <w:pStyle w:val="AMIABodyText"/>
      </w:pPr>
      <w:r>
        <w:t>#Results</w:t>
      </w:r>
    </w:p>
    <w:p w:rsidR="00C3654F" w:rsidRDefault="00C3654F" w:rsidP="00C3654F">
      <w:pPr>
        <w:pStyle w:val="AMIABodyText"/>
      </w:pPr>
      <w:r>
        <w:t>1.  How to choose between PFAs when a project looks like it is applicable to more than one?</w:t>
      </w:r>
    </w:p>
    <w:p w:rsidR="00C3654F" w:rsidRDefault="00C3654F" w:rsidP="00C3654F">
      <w:pPr>
        <w:pStyle w:val="AMIABodyText"/>
      </w:pPr>
      <w:r>
        <w:t>2.  Discover hidden features and rhetorical elements that improve the success of a grant for each PFA</w:t>
      </w:r>
      <w:proofErr w:type="gramStart"/>
      <w:r>
        <w:t>?(</w:t>
      </w:r>
      <w:proofErr w:type="gramEnd"/>
      <w:r>
        <w:t>i.e. things those reviewers favor even though PCORI hasn't told them to do so)?</w:t>
      </w:r>
    </w:p>
    <w:p w:rsidR="00C3654F" w:rsidRDefault="00C3654F" w:rsidP="00C3654F">
      <w:pPr>
        <w:pStyle w:val="AMIABodyText"/>
      </w:pPr>
      <w:r>
        <w:t>3.  What gaps exist in what each PFA has funded in the past (PCORI wants non-redundant topics)?</w:t>
      </w:r>
    </w:p>
    <w:p w:rsidR="00C3654F" w:rsidRDefault="00C3654F" w:rsidP="00C3654F">
      <w:pPr>
        <w:pStyle w:val="AMIABodyText"/>
      </w:pPr>
    </w:p>
    <w:p w:rsidR="00904059" w:rsidRDefault="00904059" w:rsidP="00940944">
      <w:pPr>
        <w:pStyle w:val="AMIABodyText"/>
      </w:pPr>
    </w:p>
    <w:p w:rsidR="00871484" w:rsidRDefault="00871484"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697795" w:rsidRDefault="00697795" w:rsidP="00940944">
      <w:pPr>
        <w:pStyle w:val="AMIABodyText"/>
      </w:pPr>
    </w:p>
    <w:p w:rsidR="00781CE1" w:rsidRDefault="00DB062A" w:rsidP="00940944">
      <w:pPr>
        <w:pStyle w:val="AMIAHeading"/>
      </w:pPr>
      <w:r>
        <w:lastRenderedPageBreak/>
        <w:t>Discus</w:t>
      </w:r>
      <w:r w:rsidR="000876BD">
        <w:t>sion</w:t>
      </w:r>
    </w:p>
    <w:p w:rsidR="00B82358" w:rsidRDefault="0077541A" w:rsidP="001A41E8">
      <w:pPr>
        <w:pStyle w:val="AMIABodyText"/>
      </w:pPr>
      <w:r>
        <w:t>We built a</w:t>
      </w:r>
      <w:r w:rsidRPr="00617970">
        <w:t xml:space="preserve"> model </w:t>
      </w:r>
      <w:r>
        <w:t>that uses</w:t>
      </w:r>
      <w:r w:rsidRPr="00617970">
        <w:t xml:space="preserve"> </w:t>
      </w:r>
      <w:r>
        <w:t xml:space="preserve">supervised </w:t>
      </w:r>
      <w:r w:rsidRPr="00617970">
        <w:t xml:space="preserve">machine </w:t>
      </w:r>
      <w:r>
        <w:t>learning and natural language processing methods to aid in</w:t>
      </w:r>
      <w:r w:rsidRPr="00617970">
        <w:t xml:space="preserve"> assign</w:t>
      </w:r>
      <w:r>
        <w:t>ing</w:t>
      </w:r>
      <w:r w:rsidRPr="00617970">
        <w:t xml:space="preserve"> proposal abstracts to the most appropriate </w:t>
      </w:r>
      <w:r>
        <w:t xml:space="preserve">funding announcement. </w:t>
      </w:r>
      <w:r w:rsidR="00880B7E">
        <w:t>Our model</w:t>
      </w:r>
      <w:r>
        <w:t xml:space="preserve"> </w:t>
      </w:r>
      <w:r w:rsidR="00880B7E">
        <w:t>prove</w:t>
      </w:r>
      <w:r>
        <w:t>s, in this implementation,</w:t>
      </w:r>
      <w:r w:rsidR="00880B7E">
        <w:t xml:space="preserve"> </w:t>
      </w:r>
      <w:r>
        <w:t>the</w:t>
      </w:r>
      <w:r w:rsidR="00880B7E">
        <w:t xml:space="preserve"> successful incorporati</w:t>
      </w:r>
      <w:r>
        <w:t>on</w:t>
      </w:r>
      <w:r w:rsidR="00880B7E">
        <w:t xml:space="preserve"> </w:t>
      </w:r>
      <w:r>
        <w:t xml:space="preserve">of </w:t>
      </w:r>
      <w:r w:rsidR="00880B7E">
        <w:t xml:space="preserve">innovative text mining techniques to advancing research efforts. </w:t>
      </w:r>
      <w:r>
        <w:t xml:space="preserve">By using </w:t>
      </w:r>
      <w:r w:rsidR="00880B7E">
        <w:t xml:space="preserve">minimal parameters and original </w:t>
      </w:r>
      <w:r>
        <w:t xml:space="preserve">HTML </w:t>
      </w:r>
      <w:r w:rsidR="00880B7E">
        <w:t xml:space="preserve">mark-up, our </w:t>
      </w:r>
      <w:r>
        <w:t xml:space="preserve">test implementation </w:t>
      </w:r>
      <w:r w:rsidR="00880B7E">
        <w:t xml:space="preserve">provided </w:t>
      </w:r>
      <w:r w:rsidR="00DB062A">
        <w:t>consistent</w:t>
      </w:r>
      <w:r w:rsidR="00880B7E">
        <w:t xml:space="preserve"> 60-63% accuracy when asked to classify </w:t>
      </w:r>
      <w:r>
        <w:t xml:space="preserve">historical </w:t>
      </w:r>
      <w:r w:rsidR="00880B7E">
        <w:t>abstracts with their appropriate PFA</w:t>
      </w:r>
      <w:r>
        <w:t>s</w:t>
      </w:r>
      <w:r w:rsidR="00880B7E">
        <w:t>.</w:t>
      </w:r>
      <w:r w:rsidR="005F63EC">
        <w:t xml:space="preserve">  Improving the accuracy of the model </w:t>
      </w:r>
      <w:r>
        <w:t xml:space="preserve">is </w:t>
      </w:r>
      <w:r w:rsidR="005F63EC">
        <w:t>a matter of machine learning trial and error-based training</w:t>
      </w:r>
      <w:r>
        <w:t>,</w:t>
      </w:r>
      <w:r w:rsidR="005F63EC">
        <w:t xml:space="preserve"> by applying an array of tokenization and parsing methods, all the while remaining cautious of overfitting the feature extractor and limiting the model to only predicting from our specific agency’s data sets. </w:t>
      </w:r>
      <w:r w:rsidR="003A0481">
        <w:t>For future work, the model will continue to be trained with alternative data sets increasing accuracy and further enabling general application.  For this purpose we plan to begin implementing data sets from a multitude of funding agencies</w:t>
      </w:r>
      <w:r>
        <w:t xml:space="preserve"> other than PCORI</w:t>
      </w:r>
      <w:r w:rsidR="003A0481">
        <w:t xml:space="preserve">.  </w:t>
      </w:r>
      <w:r>
        <w:t>For the next version of the implementation we will</w:t>
      </w:r>
      <w:r w:rsidR="003A0481">
        <w:t xml:space="preserve"> create an application that allows researchers to submit an abstract and directs them to the funding agency announcement that </w:t>
      </w:r>
      <w:r>
        <w:t xml:space="preserve">might </w:t>
      </w:r>
      <w:r w:rsidR="003A0481">
        <w:t>provide the best probabilities of approval and ultimately successful funding.  As with the majori</w:t>
      </w:r>
      <w:r w:rsidR="00203C8A">
        <w:t>ty of machine learning systems, there is no golden ticket that allows for flawlessly accurate and out-of-the-box</w:t>
      </w:r>
      <w:r w:rsidR="00904059">
        <w:t xml:space="preserve"> models for the specific data </w:t>
      </w:r>
      <w:r w:rsidR="00DB062A">
        <w:t>researchers</w:t>
      </w:r>
      <w:r w:rsidR="00904059">
        <w:t xml:space="preserve"> plan to mine. Consequently, researchers should expect to have to implement their own feature extractor </w:t>
      </w:r>
      <w:r w:rsidR="00DB062A">
        <w:t>parameters</w:t>
      </w:r>
      <w:r w:rsidR="00904059">
        <w:t xml:space="preserve"> in order to tailor the accuracy of the model accordingly. </w:t>
      </w:r>
    </w:p>
    <w:p w:rsidR="00DE60C2" w:rsidDel="00903662" w:rsidRDefault="00DE60C2" w:rsidP="001A41E8">
      <w:pPr>
        <w:pStyle w:val="AMIABodyText"/>
        <w:rPr>
          <w:del w:id="7" w:author="Windows User" w:date="2015-03-12T20:52:00Z"/>
        </w:rPr>
      </w:pPr>
    </w:p>
    <w:p w:rsidR="00903662" w:rsidRPr="00FC199C" w:rsidRDefault="000876BD">
      <w:pPr>
        <w:contextualSpacing/>
        <w:rPr>
          <w:b/>
        </w:rPr>
        <w:pPrChange w:id="8" w:author="Windows User" w:date="2015-03-12T20:52:00Z">
          <w:pPr>
            <w:jc w:val="right"/>
          </w:pPr>
        </w:pPrChange>
      </w:pPr>
      <w:r w:rsidRPr="00FC199C">
        <w:rPr>
          <w:b/>
        </w:rPr>
        <w:t>References</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About Us | PCORI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http://www.pcori.org/about-us</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National Priorities and Research Agenda | PCORI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http://www.pcori.org/content/national-priorities-and-research-agenda</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FAQs for Applicants | PCORI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http://www.pcori.org/content/faqs-applicants</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tm.pdf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http://cran.r-project.org/web/packages/tm/vignettes/tm.pdf</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Jurka</w:t>
      </w:r>
      <w:proofErr w:type="spellEnd"/>
      <w:r w:rsidRPr="00FC199C">
        <w:rPr>
          <w:rFonts w:ascii="Times New Roman" w:hAnsi="Times New Roman" w:cs="Times New Roman"/>
          <w:sz w:val="20"/>
          <w:szCs w:val="20"/>
        </w:rPr>
        <w:t xml:space="preserve"> TP, Collingwood L, </w:t>
      </w:r>
      <w:proofErr w:type="spellStart"/>
      <w:r w:rsidRPr="00FC199C">
        <w:rPr>
          <w:rFonts w:ascii="Times New Roman" w:hAnsi="Times New Roman" w:cs="Times New Roman"/>
          <w:sz w:val="20"/>
          <w:szCs w:val="20"/>
        </w:rPr>
        <w:t>Boydstun</w:t>
      </w:r>
      <w:proofErr w:type="spellEnd"/>
      <w:r w:rsidRPr="00FC199C">
        <w:rPr>
          <w:rFonts w:ascii="Times New Roman" w:hAnsi="Times New Roman" w:cs="Times New Roman"/>
          <w:sz w:val="20"/>
          <w:szCs w:val="20"/>
        </w:rPr>
        <w:t xml:space="preserve"> AE, Grossman E, van </w:t>
      </w:r>
      <w:proofErr w:type="spellStart"/>
      <w:r w:rsidRPr="00FC199C">
        <w:rPr>
          <w:rFonts w:ascii="Times New Roman" w:hAnsi="Times New Roman" w:cs="Times New Roman"/>
          <w:sz w:val="20"/>
          <w:szCs w:val="20"/>
        </w:rPr>
        <w:t>Atteveldt</w:t>
      </w:r>
      <w:proofErr w:type="spellEnd"/>
      <w:r w:rsidRPr="00FC199C">
        <w:rPr>
          <w:rFonts w:ascii="Times New Roman" w:hAnsi="Times New Roman" w:cs="Times New Roman"/>
          <w:sz w:val="20"/>
          <w:szCs w:val="20"/>
        </w:rPr>
        <w:t xml:space="preserve"> W. </w:t>
      </w:r>
      <w:proofErr w:type="spellStart"/>
      <w:r w:rsidRPr="00FC199C">
        <w:rPr>
          <w:rFonts w:ascii="Times New Roman" w:hAnsi="Times New Roman" w:cs="Times New Roman"/>
          <w:sz w:val="20"/>
          <w:szCs w:val="20"/>
        </w:rPr>
        <w:t>Rtexttools</w:t>
      </w:r>
      <w:proofErr w:type="spellEnd"/>
      <w:r w:rsidRPr="00FC199C">
        <w:rPr>
          <w:rFonts w:ascii="Times New Roman" w:hAnsi="Times New Roman" w:cs="Times New Roman"/>
          <w:sz w:val="20"/>
          <w:szCs w:val="20"/>
        </w:rPr>
        <w:t>: A supervised learning package for text classification [Internet]. 2011 [cited 2015 Mar 12]. Available from: http://rjournal.github.io/archive/2013-1/collingwood-jurka-boydstun-etal.pdf</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TextMining_L_JDS_Jan2014.pdf [Internet]. [</w:t>
      </w:r>
      <w:proofErr w:type="gramStart"/>
      <w:r w:rsidRPr="00FC199C">
        <w:rPr>
          <w:rFonts w:ascii="Times New Roman" w:hAnsi="Times New Roman" w:cs="Times New Roman"/>
          <w:sz w:val="20"/>
          <w:szCs w:val="20"/>
        </w:rPr>
        <w:t>cited</w:t>
      </w:r>
      <w:proofErr w:type="gramEnd"/>
      <w:r w:rsidRPr="00FC199C">
        <w:rPr>
          <w:rFonts w:ascii="Times New Roman" w:hAnsi="Times New Roman" w:cs="Times New Roman"/>
          <w:sz w:val="20"/>
          <w:szCs w:val="20"/>
        </w:rPr>
        <w:t xml:space="preserve"> 2015 Mar 12]. Available from: http://www.unt.edu/rss/class/Jon/Benchmarks/TextMining_L_JDS_Jan2014.pdf</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 xml:space="preserve">Meyer D, </w:t>
      </w:r>
      <w:proofErr w:type="spellStart"/>
      <w:r w:rsidRPr="00FC199C">
        <w:rPr>
          <w:rFonts w:ascii="Times New Roman" w:hAnsi="Times New Roman" w:cs="Times New Roman"/>
          <w:sz w:val="20"/>
          <w:szCs w:val="20"/>
        </w:rPr>
        <w:t>Hornik</w:t>
      </w:r>
      <w:proofErr w:type="spellEnd"/>
      <w:r w:rsidRPr="00FC199C">
        <w:rPr>
          <w:rFonts w:ascii="Times New Roman" w:hAnsi="Times New Roman" w:cs="Times New Roman"/>
          <w:sz w:val="20"/>
          <w:szCs w:val="20"/>
        </w:rPr>
        <w:t xml:space="preserve"> K, </w:t>
      </w:r>
      <w:proofErr w:type="spellStart"/>
      <w:r w:rsidRPr="00FC199C">
        <w:rPr>
          <w:rFonts w:ascii="Times New Roman" w:hAnsi="Times New Roman" w:cs="Times New Roman"/>
          <w:sz w:val="20"/>
          <w:szCs w:val="20"/>
        </w:rPr>
        <w:t>Feinerer</w:t>
      </w:r>
      <w:proofErr w:type="spellEnd"/>
      <w:r w:rsidRPr="00FC199C">
        <w:rPr>
          <w:rFonts w:ascii="Times New Roman" w:hAnsi="Times New Roman" w:cs="Times New Roman"/>
          <w:sz w:val="20"/>
          <w:szCs w:val="20"/>
        </w:rPr>
        <w:t xml:space="preserve"> I. Text mining infrastructure in R. Journal of Statistical Software. 2008</w:t>
      </w:r>
      <w:proofErr w:type="gramStart"/>
      <w:r w:rsidRPr="00FC199C">
        <w:rPr>
          <w:rFonts w:ascii="Times New Roman" w:hAnsi="Times New Roman" w:cs="Times New Roman"/>
          <w:sz w:val="20"/>
          <w:szCs w:val="20"/>
        </w:rPr>
        <w:t>;25</w:t>
      </w:r>
      <w:proofErr w:type="gramEnd"/>
      <w:r w:rsidRPr="00FC199C">
        <w:rPr>
          <w:rFonts w:ascii="Times New Roman" w:hAnsi="Times New Roman" w:cs="Times New Roman"/>
          <w:sz w:val="20"/>
          <w:szCs w:val="20"/>
        </w:rPr>
        <w:t>(5):1–54.</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 xml:space="preserve">Cohen </w:t>
      </w:r>
      <w:proofErr w:type="gramStart"/>
      <w:r w:rsidRPr="00FC199C">
        <w:rPr>
          <w:rFonts w:ascii="Times New Roman" w:hAnsi="Times New Roman" w:cs="Times New Roman"/>
          <w:sz w:val="20"/>
          <w:szCs w:val="20"/>
        </w:rPr>
        <w:t>AM</w:t>
      </w:r>
      <w:proofErr w:type="gramEnd"/>
      <w:r w:rsidRPr="00FC199C">
        <w:rPr>
          <w:rFonts w:ascii="Times New Roman" w:hAnsi="Times New Roman" w:cs="Times New Roman"/>
          <w:sz w:val="20"/>
          <w:szCs w:val="20"/>
        </w:rPr>
        <w:t xml:space="preserve">, </w:t>
      </w:r>
      <w:proofErr w:type="spellStart"/>
      <w:r w:rsidRPr="00FC199C">
        <w:rPr>
          <w:rFonts w:ascii="Times New Roman" w:hAnsi="Times New Roman" w:cs="Times New Roman"/>
          <w:sz w:val="20"/>
          <w:szCs w:val="20"/>
        </w:rPr>
        <w:t>Hersh</w:t>
      </w:r>
      <w:proofErr w:type="spellEnd"/>
      <w:r w:rsidRPr="00FC199C">
        <w:rPr>
          <w:rFonts w:ascii="Times New Roman" w:hAnsi="Times New Roman" w:cs="Times New Roman"/>
          <w:sz w:val="20"/>
          <w:szCs w:val="20"/>
        </w:rPr>
        <w:t xml:space="preserve"> WR. A survey of current work in biomedical text mining. Brief </w:t>
      </w:r>
      <w:proofErr w:type="spellStart"/>
      <w:r w:rsidRPr="00FC199C">
        <w:rPr>
          <w:rFonts w:ascii="Times New Roman" w:hAnsi="Times New Roman" w:cs="Times New Roman"/>
          <w:sz w:val="20"/>
          <w:szCs w:val="20"/>
        </w:rPr>
        <w:t>Bioinform</w:t>
      </w:r>
      <w:proofErr w:type="spellEnd"/>
      <w:r w:rsidRPr="00FC199C">
        <w:rPr>
          <w:rFonts w:ascii="Times New Roman" w:hAnsi="Times New Roman" w:cs="Times New Roman"/>
          <w:sz w:val="20"/>
          <w:szCs w:val="20"/>
        </w:rPr>
        <w:t>. 2005 Mar 1</w:t>
      </w:r>
      <w:proofErr w:type="gramStart"/>
      <w:r w:rsidRPr="00FC199C">
        <w:rPr>
          <w:rFonts w:ascii="Times New Roman" w:hAnsi="Times New Roman" w:cs="Times New Roman"/>
          <w:sz w:val="20"/>
          <w:szCs w:val="20"/>
        </w:rPr>
        <w:t>;6</w:t>
      </w:r>
      <w:proofErr w:type="gramEnd"/>
      <w:r w:rsidRPr="00FC199C">
        <w:rPr>
          <w:rFonts w:ascii="Times New Roman" w:hAnsi="Times New Roman" w:cs="Times New Roman"/>
          <w:sz w:val="20"/>
          <w:szCs w:val="20"/>
        </w:rPr>
        <w:t>(1):57–71.</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 xml:space="preserve">Meyer D, </w:t>
      </w:r>
      <w:proofErr w:type="spellStart"/>
      <w:r w:rsidRPr="00FC199C">
        <w:rPr>
          <w:rFonts w:ascii="Times New Roman" w:hAnsi="Times New Roman" w:cs="Times New Roman"/>
          <w:sz w:val="20"/>
          <w:szCs w:val="20"/>
        </w:rPr>
        <w:t>Hornik</w:t>
      </w:r>
      <w:proofErr w:type="spellEnd"/>
      <w:r w:rsidRPr="00FC199C">
        <w:rPr>
          <w:rFonts w:ascii="Times New Roman" w:hAnsi="Times New Roman" w:cs="Times New Roman"/>
          <w:sz w:val="20"/>
          <w:szCs w:val="20"/>
        </w:rPr>
        <w:t xml:space="preserve"> K, </w:t>
      </w:r>
      <w:proofErr w:type="spellStart"/>
      <w:r w:rsidRPr="00FC199C">
        <w:rPr>
          <w:rFonts w:ascii="Times New Roman" w:hAnsi="Times New Roman" w:cs="Times New Roman"/>
          <w:sz w:val="20"/>
          <w:szCs w:val="20"/>
        </w:rPr>
        <w:t>Feinerer</w:t>
      </w:r>
      <w:proofErr w:type="spellEnd"/>
      <w:r w:rsidRPr="00FC199C">
        <w:rPr>
          <w:rFonts w:ascii="Times New Roman" w:hAnsi="Times New Roman" w:cs="Times New Roman"/>
          <w:sz w:val="20"/>
          <w:szCs w:val="20"/>
        </w:rPr>
        <w:t xml:space="preserve"> I. Text mining infrastructure in R. Journal of Statistical Software. 2008</w:t>
      </w:r>
      <w:proofErr w:type="gramStart"/>
      <w:r w:rsidRPr="00FC199C">
        <w:rPr>
          <w:rFonts w:ascii="Times New Roman" w:hAnsi="Times New Roman" w:cs="Times New Roman"/>
          <w:sz w:val="20"/>
          <w:szCs w:val="20"/>
        </w:rPr>
        <w:t>;25</w:t>
      </w:r>
      <w:proofErr w:type="gramEnd"/>
      <w:r w:rsidRPr="00FC199C">
        <w:rPr>
          <w:rFonts w:ascii="Times New Roman" w:hAnsi="Times New Roman" w:cs="Times New Roman"/>
          <w:sz w:val="20"/>
          <w:szCs w:val="20"/>
        </w:rPr>
        <w:t>(5):1–54.</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Saeys</w:t>
      </w:r>
      <w:proofErr w:type="spellEnd"/>
      <w:r w:rsidRPr="00FC199C">
        <w:rPr>
          <w:rFonts w:ascii="Times New Roman" w:hAnsi="Times New Roman" w:cs="Times New Roman"/>
          <w:sz w:val="20"/>
          <w:szCs w:val="20"/>
        </w:rPr>
        <w:t xml:space="preserve"> Y, </w:t>
      </w:r>
      <w:proofErr w:type="spellStart"/>
      <w:r w:rsidRPr="00FC199C">
        <w:rPr>
          <w:rFonts w:ascii="Times New Roman" w:hAnsi="Times New Roman" w:cs="Times New Roman"/>
          <w:sz w:val="20"/>
          <w:szCs w:val="20"/>
        </w:rPr>
        <w:t>Inza</w:t>
      </w:r>
      <w:proofErr w:type="spellEnd"/>
      <w:r w:rsidRPr="00FC199C">
        <w:rPr>
          <w:rFonts w:ascii="Times New Roman" w:hAnsi="Times New Roman" w:cs="Times New Roman"/>
          <w:sz w:val="20"/>
          <w:szCs w:val="20"/>
        </w:rPr>
        <w:t xml:space="preserve"> I, </w:t>
      </w:r>
      <w:proofErr w:type="spellStart"/>
      <w:r w:rsidRPr="00FC199C">
        <w:rPr>
          <w:rFonts w:ascii="Times New Roman" w:hAnsi="Times New Roman" w:cs="Times New Roman"/>
          <w:sz w:val="20"/>
          <w:szCs w:val="20"/>
        </w:rPr>
        <w:t>Larrañaga</w:t>
      </w:r>
      <w:proofErr w:type="spellEnd"/>
      <w:r w:rsidRPr="00FC199C">
        <w:rPr>
          <w:rFonts w:ascii="Times New Roman" w:hAnsi="Times New Roman" w:cs="Times New Roman"/>
          <w:sz w:val="20"/>
          <w:szCs w:val="20"/>
        </w:rPr>
        <w:t xml:space="preserve"> P. A review of feature selection techniques in. Bioinformatics. 2007 Oct 1</w:t>
      </w:r>
      <w:proofErr w:type="gramStart"/>
      <w:r w:rsidRPr="00FC199C">
        <w:rPr>
          <w:rFonts w:ascii="Times New Roman" w:hAnsi="Times New Roman" w:cs="Times New Roman"/>
          <w:sz w:val="20"/>
          <w:szCs w:val="20"/>
        </w:rPr>
        <w:t>;23</w:t>
      </w:r>
      <w:proofErr w:type="gramEnd"/>
      <w:r w:rsidRPr="00FC199C">
        <w:rPr>
          <w:rFonts w:ascii="Times New Roman" w:hAnsi="Times New Roman" w:cs="Times New Roman"/>
          <w:sz w:val="20"/>
          <w:szCs w:val="20"/>
        </w:rPr>
        <w:t>(19):2507–17.</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Moschitti</w:t>
      </w:r>
      <w:proofErr w:type="spellEnd"/>
      <w:r w:rsidRPr="00FC199C">
        <w:rPr>
          <w:rFonts w:ascii="Times New Roman" w:hAnsi="Times New Roman" w:cs="Times New Roman"/>
          <w:sz w:val="20"/>
          <w:szCs w:val="20"/>
        </w:rPr>
        <w:t xml:space="preserve"> A, </w:t>
      </w:r>
      <w:proofErr w:type="spellStart"/>
      <w:r w:rsidRPr="00FC199C">
        <w:rPr>
          <w:rFonts w:ascii="Times New Roman" w:hAnsi="Times New Roman" w:cs="Times New Roman"/>
          <w:sz w:val="20"/>
          <w:szCs w:val="20"/>
        </w:rPr>
        <w:t>Basili</w:t>
      </w:r>
      <w:proofErr w:type="spellEnd"/>
      <w:r w:rsidRPr="00FC199C">
        <w:rPr>
          <w:rFonts w:ascii="Times New Roman" w:hAnsi="Times New Roman" w:cs="Times New Roman"/>
          <w:sz w:val="20"/>
          <w:szCs w:val="20"/>
        </w:rPr>
        <w:t xml:space="preserve"> R. Complex Linguistic Features for Text Classification: A Comprehensive Study. In: McDonald S, </w:t>
      </w:r>
      <w:proofErr w:type="spellStart"/>
      <w:r w:rsidRPr="00FC199C">
        <w:rPr>
          <w:rFonts w:ascii="Times New Roman" w:hAnsi="Times New Roman" w:cs="Times New Roman"/>
          <w:sz w:val="20"/>
          <w:szCs w:val="20"/>
        </w:rPr>
        <w:t>Tait</w:t>
      </w:r>
      <w:proofErr w:type="spellEnd"/>
      <w:r w:rsidRPr="00FC199C">
        <w:rPr>
          <w:rFonts w:ascii="Times New Roman" w:hAnsi="Times New Roman" w:cs="Times New Roman"/>
          <w:sz w:val="20"/>
          <w:szCs w:val="20"/>
        </w:rPr>
        <w:t xml:space="preserve"> J, editors. Advances in Information Retrieval [Internet]. Springer Berlin Heidelberg; 2004 [cited 2015 Mar 13]. p. 181–96. Available from: http://link.springer.com/chapter/10.1007/978-3-540-24752-4_14</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r w:rsidRPr="00FC199C">
        <w:rPr>
          <w:rFonts w:ascii="Times New Roman" w:hAnsi="Times New Roman" w:cs="Times New Roman"/>
          <w:sz w:val="20"/>
          <w:szCs w:val="20"/>
        </w:rPr>
        <w:t>Forsyth RS, Holmes DI. Feature-Finding for Text Classification. Lit Linguist Computing. 1996 Dec 1</w:t>
      </w:r>
      <w:proofErr w:type="gramStart"/>
      <w:r w:rsidRPr="00FC199C">
        <w:rPr>
          <w:rFonts w:ascii="Times New Roman" w:hAnsi="Times New Roman" w:cs="Times New Roman"/>
          <w:sz w:val="20"/>
          <w:szCs w:val="20"/>
        </w:rPr>
        <w:t>;11</w:t>
      </w:r>
      <w:proofErr w:type="gramEnd"/>
      <w:r w:rsidRPr="00FC199C">
        <w:rPr>
          <w:rFonts w:ascii="Times New Roman" w:hAnsi="Times New Roman" w:cs="Times New Roman"/>
          <w:sz w:val="20"/>
          <w:szCs w:val="20"/>
        </w:rPr>
        <w:t>(4):163–74.</w:t>
      </w:r>
    </w:p>
    <w:p w:rsidR="00903662"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Kosala</w:t>
      </w:r>
      <w:proofErr w:type="spellEnd"/>
      <w:r w:rsidRPr="00FC199C">
        <w:rPr>
          <w:rFonts w:ascii="Times New Roman" w:hAnsi="Times New Roman" w:cs="Times New Roman"/>
          <w:sz w:val="20"/>
          <w:szCs w:val="20"/>
        </w:rPr>
        <w:t xml:space="preserve"> R, </w:t>
      </w:r>
      <w:proofErr w:type="spellStart"/>
      <w:r w:rsidRPr="00FC199C">
        <w:rPr>
          <w:rFonts w:ascii="Times New Roman" w:hAnsi="Times New Roman" w:cs="Times New Roman"/>
          <w:sz w:val="20"/>
          <w:szCs w:val="20"/>
        </w:rPr>
        <w:t>Blockeel</w:t>
      </w:r>
      <w:proofErr w:type="spellEnd"/>
      <w:r w:rsidRPr="00FC199C">
        <w:rPr>
          <w:rFonts w:ascii="Times New Roman" w:hAnsi="Times New Roman" w:cs="Times New Roman"/>
          <w:sz w:val="20"/>
          <w:szCs w:val="20"/>
        </w:rPr>
        <w:t xml:space="preserve"> H. Web Mining Research: A Survey. SIGKDD </w:t>
      </w:r>
      <w:proofErr w:type="spellStart"/>
      <w:r w:rsidRPr="00FC199C">
        <w:rPr>
          <w:rFonts w:ascii="Times New Roman" w:hAnsi="Times New Roman" w:cs="Times New Roman"/>
          <w:sz w:val="20"/>
          <w:szCs w:val="20"/>
        </w:rPr>
        <w:t>Explor</w:t>
      </w:r>
      <w:proofErr w:type="spellEnd"/>
      <w:r w:rsidRPr="00FC199C">
        <w:rPr>
          <w:rFonts w:ascii="Times New Roman" w:hAnsi="Times New Roman" w:cs="Times New Roman"/>
          <w:sz w:val="20"/>
          <w:szCs w:val="20"/>
        </w:rPr>
        <w:t xml:space="preserve"> </w:t>
      </w:r>
      <w:proofErr w:type="spellStart"/>
      <w:r w:rsidRPr="00FC199C">
        <w:rPr>
          <w:rFonts w:ascii="Times New Roman" w:hAnsi="Times New Roman" w:cs="Times New Roman"/>
          <w:sz w:val="20"/>
          <w:szCs w:val="20"/>
        </w:rPr>
        <w:t>Newsl</w:t>
      </w:r>
      <w:proofErr w:type="spellEnd"/>
      <w:r w:rsidRPr="00FC199C">
        <w:rPr>
          <w:rFonts w:ascii="Times New Roman" w:hAnsi="Times New Roman" w:cs="Times New Roman"/>
          <w:sz w:val="20"/>
          <w:szCs w:val="20"/>
        </w:rPr>
        <w:t>. 2000 Jun</w:t>
      </w:r>
      <w:proofErr w:type="gramStart"/>
      <w:r w:rsidRPr="00FC199C">
        <w:rPr>
          <w:rFonts w:ascii="Times New Roman" w:hAnsi="Times New Roman" w:cs="Times New Roman"/>
          <w:sz w:val="20"/>
          <w:szCs w:val="20"/>
        </w:rPr>
        <w:t>;2</w:t>
      </w:r>
      <w:proofErr w:type="gramEnd"/>
      <w:r w:rsidRPr="00FC199C">
        <w:rPr>
          <w:rFonts w:ascii="Times New Roman" w:hAnsi="Times New Roman" w:cs="Times New Roman"/>
          <w:sz w:val="20"/>
          <w:szCs w:val="20"/>
        </w:rPr>
        <w:t>(1):1–15.</w:t>
      </w:r>
    </w:p>
    <w:p w:rsidR="00FC199C" w:rsidRPr="00FC199C" w:rsidRDefault="00903662" w:rsidP="00FC199C">
      <w:pPr>
        <w:pStyle w:val="ListParagraph"/>
        <w:numPr>
          <w:ilvl w:val="0"/>
          <w:numId w:val="3"/>
        </w:numPr>
        <w:spacing w:line="240" w:lineRule="auto"/>
        <w:ind w:left="360"/>
        <w:rPr>
          <w:rFonts w:ascii="Times New Roman" w:hAnsi="Times New Roman" w:cs="Times New Roman"/>
          <w:sz w:val="20"/>
          <w:szCs w:val="20"/>
        </w:rPr>
      </w:pPr>
      <w:proofErr w:type="spellStart"/>
      <w:r w:rsidRPr="00FC199C">
        <w:rPr>
          <w:rFonts w:ascii="Times New Roman" w:hAnsi="Times New Roman" w:cs="Times New Roman"/>
          <w:sz w:val="20"/>
          <w:szCs w:val="20"/>
        </w:rPr>
        <w:t>Namburu</w:t>
      </w:r>
      <w:proofErr w:type="spellEnd"/>
      <w:r w:rsidRPr="00FC199C">
        <w:rPr>
          <w:rFonts w:ascii="Times New Roman" w:hAnsi="Times New Roman" w:cs="Times New Roman"/>
          <w:sz w:val="20"/>
          <w:szCs w:val="20"/>
        </w:rPr>
        <w:t xml:space="preserve"> SM, </w:t>
      </w:r>
      <w:proofErr w:type="spellStart"/>
      <w:r w:rsidRPr="00FC199C">
        <w:rPr>
          <w:rFonts w:ascii="Times New Roman" w:hAnsi="Times New Roman" w:cs="Times New Roman"/>
          <w:sz w:val="20"/>
          <w:szCs w:val="20"/>
        </w:rPr>
        <w:t>Tu</w:t>
      </w:r>
      <w:proofErr w:type="spellEnd"/>
      <w:r w:rsidRPr="00FC199C">
        <w:rPr>
          <w:rFonts w:ascii="Times New Roman" w:hAnsi="Times New Roman" w:cs="Times New Roman"/>
          <w:sz w:val="20"/>
          <w:szCs w:val="20"/>
        </w:rPr>
        <w:t xml:space="preserve"> H, Luo J, </w:t>
      </w:r>
      <w:proofErr w:type="spellStart"/>
      <w:r w:rsidRPr="00FC199C">
        <w:rPr>
          <w:rFonts w:ascii="Times New Roman" w:hAnsi="Times New Roman" w:cs="Times New Roman"/>
          <w:sz w:val="20"/>
          <w:szCs w:val="20"/>
        </w:rPr>
        <w:t>Pattipati</w:t>
      </w:r>
      <w:proofErr w:type="spellEnd"/>
      <w:r w:rsidRPr="00FC199C">
        <w:rPr>
          <w:rFonts w:ascii="Times New Roman" w:hAnsi="Times New Roman" w:cs="Times New Roman"/>
          <w:sz w:val="20"/>
          <w:szCs w:val="20"/>
        </w:rPr>
        <w:t xml:space="preserve"> KR. Experiments on Supervised Learning Algorithms for Text Categorization. 2005 IEEE Aerospace Conference. 2005. p. 1–8.</w:t>
      </w:r>
    </w:p>
    <w:p w:rsidR="00903662" w:rsidRPr="00FC199C" w:rsidRDefault="00903662" w:rsidP="00FC199C">
      <w:pPr>
        <w:pStyle w:val="ListParagraph"/>
        <w:numPr>
          <w:ilvl w:val="0"/>
          <w:numId w:val="3"/>
        </w:numPr>
        <w:spacing w:line="240" w:lineRule="auto"/>
        <w:ind w:left="360"/>
        <w:jc w:val="both"/>
        <w:rPr>
          <w:rFonts w:ascii="Times New Roman" w:hAnsi="Times New Roman" w:cs="Times New Roman"/>
          <w:sz w:val="20"/>
          <w:szCs w:val="20"/>
        </w:rPr>
      </w:pPr>
      <w:proofErr w:type="spellStart"/>
      <w:r w:rsidRPr="00FC199C">
        <w:rPr>
          <w:rFonts w:ascii="Times New Roman" w:hAnsi="Times New Roman" w:cs="Times New Roman"/>
          <w:sz w:val="20"/>
          <w:szCs w:val="20"/>
        </w:rPr>
        <w:t>Sebastiani</w:t>
      </w:r>
      <w:proofErr w:type="spellEnd"/>
      <w:r w:rsidRPr="00FC199C">
        <w:rPr>
          <w:rFonts w:ascii="Times New Roman" w:hAnsi="Times New Roman" w:cs="Times New Roman"/>
          <w:sz w:val="20"/>
          <w:szCs w:val="20"/>
        </w:rPr>
        <w:t xml:space="preserve"> F. Machine Learning in Automated Text Categorization. ACM </w:t>
      </w:r>
      <w:proofErr w:type="spellStart"/>
      <w:r w:rsidRPr="00FC199C">
        <w:rPr>
          <w:rFonts w:ascii="Times New Roman" w:hAnsi="Times New Roman" w:cs="Times New Roman"/>
          <w:sz w:val="20"/>
          <w:szCs w:val="20"/>
        </w:rPr>
        <w:t>Comput</w:t>
      </w:r>
      <w:proofErr w:type="spellEnd"/>
      <w:r w:rsidRPr="00FC199C">
        <w:rPr>
          <w:rFonts w:ascii="Times New Roman" w:hAnsi="Times New Roman" w:cs="Times New Roman"/>
          <w:sz w:val="20"/>
          <w:szCs w:val="20"/>
        </w:rPr>
        <w:t xml:space="preserve"> </w:t>
      </w:r>
      <w:proofErr w:type="spellStart"/>
      <w:r w:rsidRPr="00FC199C">
        <w:rPr>
          <w:rFonts w:ascii="Times New Roman" w:hAnsi="Times New Roman" w:cs="Times New Roman"/>
          <w:sz w:val="20"/>
          <w:szCs w:val="20"/>
        </w:rPr>
        <w:t>Surv</w:t>
      </w:r>
      <w:proofErr w:type="spellEnd"/>
      <w:r w:rsidRPr="00FC199C">
        <w:rPr>
          <w:rFonts w:ascii="Times New Roman" w:hAnsi="Times New Roman" w:cs="Times New Roman"/>
          <w:sz w:val="20"/>
          <w:szCs w:val="20"/>
        </w:rPr>
        <w:t>. 2002 Mar;34(1):1–47</w:t>
      </w:r>
    </w:p>
    <w:sectPr w:rsidR="00903662" w:rsidRPr="00FC199C" w:rsidSect="00FC199C">
      <w:type w:val="continuous"/>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indows User" w:date="2015-03-12T20:07:00Z" w:initials="WU">
    <w:p w:rsidR="004A7A32" w:rsidRDefault="004A7A32">
      <w:pPr>
        <w:pStyle w:val="CommentText"/>
      </w:pPr>
      <w:r>
        <w:rPr>
          <w:rStyle w:val="CommentReference"/>
        </w:rPr>
        <w:annotationRef/>
      </w:r>
    </w:p>
  </w:comment>
  <w:comment w:id="2" w:author="Windows User" w:date="2015-03-12T20:07:00Z" w:initials="WU">
    <w:p w:rsidR="004A7A32" w:rsidRDefault="004A7A32">
      <w:pPr>
        <w:pStyle w:val="CommentText"/>
      </w:pPr>
      <w:r>
        <w:rPr>
          <w:rStyle w:val="CommentReference"/>
        </w:rPr>
        <w:annotationRef/>
      </w:r>
    </w:p>
  </w:comment>
  <w:comment w:id="6" w:author="Windows User" w:date="2015-03-12T20:07:00Z" w:initials="WU">
    <w:p w:rsidR="004A7A32" w:rsidRDefault="004A7A32">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56E" w:rsidRDefault="0050356E">
      <w:r>
        <w:separator/>
      </w:r>
    </w:p>
  </w:endnote>
  <w:endnote w:type="continuationSeparator" w:id="0">
    <w:p w:rsidR="0050356E" w:rsidRDefault="0050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15" w:rsidRDefault="00CE0915" w:rsidP="007754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E0915" w:rsidRDefault="00CE09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15" w:rsidRDefault="00CE0915" w:rsidP="004A7A32">
    <w:pPr>
      <w:pStyle w:val="Footer"/>
      <w:framePr w:wrap="around" w:vAnchor="text" w:hAnchor="margin" w:xAlign="right" w:y="1"/>
      <w:rPr>
        <w:rStyle w:val="PageNumber"/>
      </w:rPr>
    </w:pPr>
  </w:p>
  <w:p w:rsidR="00CE0915" w:rsidRDefault="00CE091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56E" w:rsidRDefault="0050356E">
      <w:r>
        <w:separator/>
      </w:r>
    </w:p>
  </w:footnote>
  <w:footnote w:type="continuationSeparator" w:id="0">
    <w:p w:rsidR="0050356E" w:rsidRDefault="005035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nsid w:val="1F0D648F"/>
    <w:multiLevelType w:val="hybridMultilevel"/>
    <w:tmpl w:val="05A04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591EAF"/>
    <w:multiLevelType w:val="hybridMultilevel"/>
    <w:tmpl w:val="B60EE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81"/>
    <w:rsid w:val="00001FF6"/>
    <w:rsid w:val="00061121"/>
    <w:rsid w:val="000672B9"/>
    <w:rsid w:val="000876BD"/>
    <w:rsid w:val="000D2A34"/>
    <w:rsid w:val="000F41E2"/>
    <w:rsid w:val="00123B63"/>
    <w:rsid w:val="00143BE3"/>
    <w:rsid w:val="00144419"/>
    <w:rsid w:val="00152DBC"/>
    <w:rsid w:val="00156787"/>
    <w:rsid w:val="001A41E8"/>
    <w:rsid w:val="001A47CF"/>
    <w:rsid w:val="001C0B36"/>
    <w:rsid w:val="001D1567"/>
    <w:rsid w:val="001D1BCD"/>
    <w:rsid w:val="001D3422"/>
    <w:rsid w:val="001D5D81"/>
    <w:rsid w:val="00203C8A"/>
    <w:rsid w:val="00223294"/>
    <w:rsid w:val="00223B8C"/>
    <w:rsid w:val="002C09DF"/>
    <w:rsid w:val="00305A9B"/>
    <w:rsid w:val="00322966"/>
    <w:rsid w:val="003256DE"/>
    <w:rsid w:val="0033195D"/>
    <w:rsid w:val="0035275E"/>
    <w:rsid w:val="00384B44"/>
    <w:rsid w:val="0039399E"/>
    <w:rsid w:val="003A0481"/>
    <w:rsid w:val="003A14D8"/>
    <w:rsid w:val="003B0234"/>
    <w:rsid w:val="003C0115"/>
    <w:rsid w:val="003C6BE4"/>
    <w:rsid w:val="003D19F4"/>
    <w:rsid w:val="003D5748"/>
    <w:rsid w:val="003D5E1C"/>
    <w:rsid w:val="004019EA"/>
    <w:rsid w:val="004464BE"/>
    <w:rsid w:val="00447D9D"/>
    <w:rsid w:val="004A7A32"/>
    <w:rsid w:val="004B759B"/>
    <w:rsid w:val="004D08B6"/>
    <w:rsid w:val="00500BD7"/>
    <w:rsid w:val="0050356E"/>
    <w:rsid w:val="00540D08"/>
    <w:rsid w:val="00556080"/>
    <w:rsid w:val="00566974"/>
    <w:rsid w:val="00572BEA"/>
    <w:rsid w:val="00590340"/>
    <w:rsid w:val="005B0F09"/>
    <w:rsid w:val="005F63EC"/>
    <w:rsid w:val="00600255"/>
    <w:rsid w:val="00617970"/>
    <w:rsid w:val="00636609"/>
    <w:rsid w:val="006502A2"/>
    <w:rsid w:val="0069458E"/>
    <w:rsid w:val="00696DA5"/>
    <w:rsid w:val="00697795"/>
    <w:rsid w:val="006A0A8B"/>
    <w:rsid w:val="006A2950"/>
    <w:rsid w:val="006C79A8"/>
    <w:rsid w:val="006D0A2C"/>
    <w:rsid w:val="006E41ED"/>
    <w:rsid w:val="00726B30"/>
    <w:rsid w:val="00737F46"/>
    <w:rsid w:val="00741BE9"/>
    <w:rsid w:val="00744D65"/>
    <w:rsid w:val="0077541A"/>
    <w:rsid w:val="00781CE1"/>
    <w:rsid w:val="007B0F22"/>
    <w:rsid w:val="007B4D7E"/>
    <w:rsid w:val="007C5BDF"/>
    <w:rsid w:val="007D63B4"/>
    <w:rsid w:val="007E534A"/>
    <w:rsid w:val="00807D88"/>
    <w:rsid w:val="008238EA"/>
    <w:rsid w:val="008310C2"/>
    <w:rsid w:val="00842C12"/>
    <w:rsid w:val="00857029"/>
    <w:rsid w:val="00871484"/>
    <w:rsid w:val="008803D4"/>
    <w:rsid w:val="00880AE8"/>
    <w:rsid w:val="00880B7E"/>
    <w:rsid w:val="00883CF0"/>
    <w:rsid w:val="00885900"/>
    <w:rsid w:val="00887953"/>
    <w:rsid w:val="00895E92"/>
    <w:rsid w:val="008A2E55"/>
    <w:rsid w:val="008E6278"/>
    <w:rsid w:val="00903662"/>
    <w:rsid w:val="00904059"/>
    <w:rsid w:val="00907431"/>
    <w:rsid w:val="00924B71"/>
    <w:rsid w:val="00940944"/>
    <w:rsid w:val="00956D31"/>
    <w:rsid w:val="00985567"/>
    <w:rsid w:val="009953BE"/>
    <w:rsid w:val="00995750"/>
    <w:rsid w:val="009A55F9"/>
    <w:rsid w:val="009A7C7F"/>
    <w:rsid w:val="009C411A"/>
    <w:rsid w:val="009D767B"/>
    <w:rsid w:val="00A105D8"/>
    <w:rsid w:val="00A12050"/>
    <w:rsid w:val="00A33F82"/>
    <w:rsid w:val="00AF2A0A"/>
    <w:rsid w:val="00B15F26"/>
    <w:rsid w:val="00B30D9A"/>
    <w:rsid w:val="00B52D0E"/>
    <w:rsid w:val="00B547B7"/>
    <w:rsid w:val="00B82358"/>
    <w:rsid w:val="00B83802"/>
    <w:rsid w:val="00BA3C08"/>
    <w:rsid w:val="00BC2DF4"/>
    <w:rsid w:val="00BD30DA"/>
    <w:rsid w:val="00BE54EA"/>
    <w:rsid w:val="00C25098"/>
    <w:rsid w:val="00C3654F"/>
    <w:rsid w:val="00C435D4"/>
    <w:rsid w:val="00C471C1"/>
    <w:rsid w:val="00C47492"/>
    <w:rsid w:val="00CA1D90"/>
    <w:rsid w:val="00CA1EF1"/>
    <w:rsid w:val="00CA52ED"/>
    <w:rsid w:val="00CD1CE4"/>
    <w:rsid w:val="00CE0915"/>
    <w:rsid w:val="00D25826"/>
    <w:rsid w:val="00D4461F"/>
    <w:rsid w:val="00D72377"/>
    <w:rsid w:val="00D740C2"/>
    <w:rsid w:val="00D90856"/>
    <w:rsid w:val="00D90C2D"/>
    <w:rsid w:val="00DA4570"/>
    <w:rsid w:val="00DB062A"/>
    <w:rsid w:val="00DC026C"/>
    <w:rsid w:val="00DC4B18"/>
    <w:rsid w:val="00DC6BAB"/>
    <w:rsid w:val="00DE60C2"/>
    <w:rsid w:val="00DF5E64"/>
    <w:rsid w:val="00E1053B"/>
    <w:rsid w:val="00E40A62"/>
    <w:rsid w:val="00E522CC"/>
    <w:rsid w:val="00E81D55"/>
    <w:rsid w:val="00EA3C75"/>
    <w:rsid w:val="00EB5C08"/>
    <w:rsid w:val="00EC29D2"/>
    <w:rsid w:val="00EC774E"/>
    <w:rsid w:val="00EE7E40"/>
    <w:rsid w:val="00F17F2E"/>
    <w:rsid w:val="00F66156"/>
    <w:rsid w:val="00FC199C"/>
    <w:rsid w:val="00FD6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ListParagraph">
    <w:name w:val="List Paragraph"/>
    <w:basedOn w:val="Normal"/>
    <w:uiPriority w:val="34"/>
    <w:qFormat/>
    <w:rsid w:val="00880B7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nhideWhenUsed/>
    <w:rsid w:val="00B823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ListParagraph">
    <w:name w:val="List Paragraph"/>
    <w:basedOn w:val="Normal"/>
    <w:uiPriority w:val="34"/>
    <w:qFormat/>
    <w:rsid w:val="00880B7E"/>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nhideWhenUsed/>
    <w:rsid w:val="00B823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810698">
      <w:bodyDiv w:val="1"/>
      <w:marLeft w:val="0"/>
      <w:marRight w:val="0"/>
      <w:marTop w:val="0"/>
      <w:marBottom w:val="0"/>
      <w:divBdr>
        <w:top w:val="none" w:sz="0" w:space="0" w:color="auto"/>
        <w:left w:val="none" w:sz="0" w:space="0" w:color="auto"/>
        <w:bottom w:val="none" w:sz="0" w:space="0" w:color="auto"/>
        <w:right w:val="none" w:sz="0" w:space="0" w:color="auto"/>
      </w:divBdr>
      <w:divsChild>
        <w:div w:id="704478878">
          <w:marLeft w:val="0"/>
          <w:marRight w:val="0"/>
          <w:marTop w:val="0"/>
          <w:marBottom w:val="0"/>
          <w:divBdr>
            <w:top w:val="none" w:sz="0" w:space="0" w:color="auto"/>
            <w:left w:val="none" w:sz="0" w:space="0" w:color="auto"/>
            <w:bottom w:val="none" w:sz="0" w:space="0" w:color="auto"/>
            <w:right w:val="none" w:sz="0" w:space="0" w:color="auto"/>
          </w:divBdr>
          <w:divsChild>
            <w:div w:id="368726299">
              <w:marLeft w:val="0"/>
              <w:marRight w:val="0"/>
              <w:marTop w:val="0"/>
              <w:marBottom w:val="0"/>
              <w:divBdr>
                <w:top w:val="none" w:sz="0" w:space="0" w:color="auto"/>
                <w:left w:val="none" w:sz="0" w:space="0" w:color="auto"/>
                <w:bottom w:val="none" w:sz="0" w:space="0" w:color="auto"/>
                <w:right w:val="none" w:sz="0" w:space="0" w:color="auto"/>
              </w:divBdr>
              <w:divsChild>
                <w:div w:id="6395815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2706513">
      <w:bodyDiv w:val="1"/>
      <w:marLeft w:val="0"/>
      <w:marRight w:val="0"/>
      <w:marTop w:val="0"/>
      <w:marBottom w:val="0"/>
      <w:divBdr>
        <w:top w:val="none" w:sz="0" w:space="0" w:color="auto"/>
        <w:left w:val="none" w:sz="0" w:space="0" w:color="auto"/>
        <w:bottom w:val="none" w:sz="0" w:space="0" w:color="auto"/>
        <w:right w:val="none" w:sz="0" w:space="0" w:color="auto"/>
      </w:divBdr>
      <w:divsChild>
        <w:div w:id="95683498">
          <w:marLeft w:val="0"/>
          <w:marRight w:val="0"/>
          <w:marTop w:val="0"/>
          <w:marBottom w:val="0"/>
          <w:divBdr>
            <w:top w:val="none" w:sz="0" w:space="0" w:color="auto"/>
            <w:left w:val="none" w:sz="0" w:space="0" w:color="auto"/>
            <w:bottom w:val="none" w:sz="0" w:space="0" w:color="auto"/>
            <w:right w:val="none" w:sz="0" w:space="0" w:color="auto"/>
          </w:divBdr>
          <w:divsChild>
            <w:div w:id="1680156501">
              <w:marLeft w:val="0"/>
              <w:marRight w:val="0"/>
              <w:marTop w:val="0"/>
              <w:marBottom w:val="0"/>
              <w:divBdr>
                <w:top w:val="none" w:sz="0" w:space="0" w:color="auto"/>
                <w:left w:val="none" w:sz="0" w:space="0" w:color="auto"/>
                <w:bottom w:val="none" w:sz="0" w:space="0" w:color="auto"/>
                <w:right w:val="none" w:sz="0" w:space="0" w:color="auto"/>
              </w:divBdr>
              <w:divsChild>
                <w:div w:id="4134049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8432674">
      <w:bodyDiv w:val="1"/>
      <w:marLeft w:val="0"/>
      <w:marRight w:val="0"/>
      <w:marTop w:val="0"/>
      <w:marBottom w:val="0"/>
      <w:divBdr>
        <w:top w:val="none" w:sz="0" w:space="0" w:color="auto"/>
        <w:left w:val="none" w:sz="0" w:space="0" w:color="auto"/>
        <w:bottom w:val="none" w:sz="0" w:space="0" w:color="auto"/>
        <w:right w:val="none" w:sz="0" w:space="0" w:color="auto"/>
      </w:divBdr>
      <w:divsChild>
        <w:div w:id="2000226492">
          <w:marLeft w:val="0"/>
          <w:marRight w:val="0"/>
          <w:marTop w:val="0"/>
          <w:marBottom w:val="0"/>
          <w:divBdr>
            <w:top w:val="none" w:sz="0" w:space="0" w:color="auto"/>
            <w:left w:val="none" w:sz="0" w:space="0" w:color="auto"/>
            <w:bottom w:val="none" w:sz="0" w:space="0" w:color="auto"/>
            <w:right w:val="none" w:sz="0" w:space="0" w:color="auto"/>
          </w:divBdr>
          <w:divsChild>
            <w:div w:id="1942880833">
              <w:marLeft w:val="0"/>
              <w:marRight w:val="0"/>
              <w:marTop w:val="0"/>
              <w:marBottom w:val="0"/>
              <w:divBdr>
                <w:top w:val="none" w:sz="0" w:space="0" w:color="auto"/>
                <w:left w:val="none" w:sz="0" w:space="0" w:color="auto"/>
                <w:bottom w:val="none" w:sz="0" w:space="0" w:color="auto"/>
                <w:right w:val="none" w:sz="0" w:space="0" w:color="auto"/>
              </w:divBdr>
              <w:divsChild>
                <w:div w:id="11887201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0998886">
      <w:bodyDiv w:val="1"/>
      <w:marLeft w:val="0"/>
      <w:marRight w:val="0"/>
      <w:marTop w:val="0"/>
      <w:marBottom w:val="0"/>
      <w:divBdr>
        <w:top w:val="none" w:sz="0" w:space="0" w:color="auto"/>
        <w:left w:val="none" w:sz="0" w:space="0" w:color="auto"/>
        <w:bottom w:val="none" w:sz="0" w:space="0" w:color="auto"/>
        <w:right w:val="none" w:sz="0" w:space="0" w:color="auto"/>
      </w:divBdr>
      <w:divsChild>
        <w:div w:id="725026831">
          <w:marLeft w:val="0"/>
          <w:marRight w:val="0"/>
          <w:marTop w:val="0"/>
          <w:marBottom w:val="0"/>
          <w:divBdr>
            <w:top w:val="none" w:sz="0" w:space="0" w:color="auto"/>
            <w:left w:val="none" w:sz="0" w:space="0" w:color="auto"/>
            <w:bottom w:val="none" w:sz="0" w:space="0" w:color="auto"/>
            <w:right w:val="none" w:sz="0" w:space="0" w:color="auto"/>
          </w:divBdr>
          <w:divsChild>
            <w:div w:id="1656253218">
              <w:marLeft w:val="0"/>
              <w:marRight w:val="0"/>
              <w:marTop w:val="0"/>
              <w:marBottom w:val="0"/>
              <w:divBdr>
                <w:top w:val="none" w:sz="0" w:space="0" w:color="auto"/>
                <w:left w:val="none" w:sz="0" w:space="0" w:color="auto"/>
                <w:bottom w:val="none" w:sz="0" w:space="0" w:color="auto"/>
                <w:right w:val="none" w:sz="0" w:space="0" w:color="auto"/>
              </w:divBdr>
              <w:divsChild>
                <w:div w:id="3100602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3866504">
      <w:bodyDiv w:val="1"/>
      <w:marLeft w:val="0"/>
      <w:marRight w:val="0"/>
      <w:marTop w:val="0"/>
      <w:marBottom w:val="0"/>
      <w:divBdr>
        <w:top w:val="none" w:sz="0" w:space="0" w:color="auto"/>
        <w:left w:val="none" w:sz="0" w:space="0" w:color="auto"/>
        <w:bottom w:val="none" w:sz="0" w:space="0" w:color="auto"/>
        <w:right w:val="none" w:sz="0" w:space="0" w:color="auto"/>
      </w:divBdr>
      <w:divsChild>
        <w:div w:id="1811903918">
          <w:marLeft w:val="0"/>
          <w:marRight w:val="0"/>
          <w:marTop w:val="0"/>
          <w:marBottom w:val="0"/>
          <w:divBdr>
            <w:top w:val="none" w:sz="0" w:space="0" w:color="auto"/>
            <w:left w:val="none" w:sz="0" w:space="0" w:color="auto"/>
            <w:bottom w:val="none" w:sz="0" w:space="0" w:color="auto"/>
            <w:right w:val="none" w:sz="0" w:space="0" w:color="auto"/>
          </w:divBdr>
          <w:divsChild>
            <w:div w:id="521359148">
              <w:marLeft w:val="0"/>
              <w:marRight w:val="0"/>
              <w:marTop w:val="0"/>
              <w:marBottom w:val="0"/>
              <w:divBdr>
                <w:top w:val="none" w:sz="0" w:space="0" w:color="auto"/>
                <w:left w:val="none" w:sz="0" w:space="0" w:color="auto"/>
                <w:bottom w:val="none" w:sz="0" w:space="0" w:color="auto"/>
                <w:right w:val="none" w:sz="0" w:space="0" w:color="auto"/>
              </w:divBdr>
              <w:divsChild>
                <w:div w:id="4063906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2506033">
      <w:bodyDiv w:val="1"/>
      <w:marLeft w:val="0"/>
      <w:marRight w:val="0"/>
      <w:marTop w:val="0"/>
      <w:marBottom w:val="0"/>
      <w:divBdr>
        <w:top w:val="none" w:sz="0" w:space="0" w:color="auto"/>
        <w:left w:val="none" w:sz="0" w:space="0" w:color="auto"/>
        <w:bottom w:val="none" w:sz="0" w:space="0" w:color="auto"/>
        <w:right w:val="none" w:sz="0" w:space="0" w:color="auto"/>
      </w:divBdr>
      <w:divsChild>
        <w:div w:id="1137377655">
          <w:marLeft w:val="0"/>
          <w:marRight w:val="0"/>
          <w:marTop w:val="0"/>
          <w:marBottom w:val="0"/>
          <w:divBdr>
            <w:top w:val="none" w:sz="0" w:space="0" w:color="auto"/>
            <w:left w:val="none" w:sz="0" w:space="0" w:color="auto"/>
            <w:bottom w:val="none" w:sz="0" w:space="0" w:color="auto"/>
            <w:right w:val="none" w:sz="0" w:space="0" w:color="auto"/>
          </w:divBdr>
          <w:divsChild>
            <w:div w:id="1707365442">
              <w:marLeft w:val="0"/>
              <w:marRight w:val="0"/>
              <w:marTop w:val="0"/>
              <w:marBottom w:val="240"/>
              <w:divBdr>
                <w:top w:val="none" w:sz="0" w:space="0" w:color="auto"/>
                <w:left w:val="none" w:sz="0" w:space="0" w:color="auto"/>
                <w:bottom w:val="none" w:sz="0" w:space="0" w:color="auto"/>
                <w:right w:val="none" w:sz="0" w:space="0" w:color="auto"/>
              </w:divBdr>
              <w:divsChild>
                <w:div w:id="1083264034">
                  <w:marLeft w:val="600"/>
                  <w:marRight w:val="96"/>
                  <w:marTop w:val="0"/>
                  <w:marBottom w:val="0"/>
                  <w:divBdr>
                    <w:top w:val="none" w:sz="0" w:space="0" w:color="auto"/>
                    <w:left w:val="none" w:sz="0" w:space="0" w:color="auto"/>
                    <w:bottom w:val="none" w:sz="0" w:space="0" w:color="auto"/>
                    <w:right w:val="none" w:sz="0" w:space="0" w:color="auto"/>
                  </w:divBdr>
                </w:div>
              </w:divsChild>
            </w:div>
            <w:div w:id="1414425123">
              <w:marLeft w:val="0"/>
              <w:marRight w:val="0"/>
              <w:marTop w:val="0"/>
              <w:marBottom w:val="240"/>
              <w:divBdr>
                <w:top w:val="none" w:sz="0" w:space="0" w:color="auto"/>
                <w:left w:val="none" w:sz="0" w:space="0" w:color="auto"/>
                <w:bottom w:val="none" w:sz="0" w:space="0" w:color="auto"/>
                <w:right w:val="none" w:sz="0" w:space="0" w:color="auto"/>
              </w:divBdr>
              <w:divsChild>
                <w:div w:id="2001883000">
                  <w:marLeft w:val="600"/>
                  <w:marRight w:val="96"/>
                  <w:marTop w:val="0"/>
                  <w:marBottom w:val="0"/>
                  <w:divBdr>
                    <w:top w:val="none" w:sz="0" w:space="0" w:color="auto"/>
                    <w:left w:val="none" w:sz="0" w:space="0" w:color="auto"/>
                    <w:bottom w:val="none" w:sz="0" w:space="0" w:color="auto"/>
                    <w:right w:val="none" w:sz="0" w:space="0" w:color="auto"/>
                  </w:divBdr>
                </w:div>
              </w:divsChild>
            </w:div>
            <w:div w:id="1452045413">
              <w:marLeft w:val="0"/>
              <w:marRight w:val="0"/>
              <w:marTop w:val="0"/>
              <w:marBottom w:val="240"/>
              <w:divBdr>
                <w:top w:val="none" w:sz="0" w:space="0" w:color="auto"/>
                <w:left w:val="none" w:sz="0" w:space="0" w:color="auto"/>
                <w:bottom w:val="none" w:sz="0" w:space="0" w:color="auto"/>
                <w:right w:val="none" w:sz="0" w:space="0" w:color="auto"/>
              </w:divBdr>
              <w:divsChild>
                <w:div w:id="1486823645">
                  <w:marLeft w:val="600"/>
                  <w:marRight w:val="96"/>
                  <w:marTop w:val="0"/>
                  <w:marBottom w:val="0"/>
                  <w:divBdr>
                    <w:top w:val="none" w:sz="0" w:space="0" w:color="auto"/>
                    <w:left w:val="none" w:sz="0" w:space="0" w:color="auto"/>
                    <w:bottom w:val="none" w:sz="0" w:space="0" w:color="auto"/>
                    <w:right w:val="none" w:sz="0" w:space="0" w:color="auto"/>
                  </w:divBdr>
                </w:div>
              </w:divsChild>
            </w:div>
            <w:div w:id="1403942546">
              <w:marLeft w:val="0"/>
              <w:marRight w:val="0"/>
              <w:marTop w:val="0"/>
              <w:marBottom w:val="240"/>
              <w:divBdr>
                <w:top w:val="none" w:sz="0" w:space="0" w:color="auto"/>
                <w:left w:val="none" w:sz="0" w:space="0" w:color="auto"/>
                <w:bottom w:val="none" w:sz="0" w:space="0" w:color="auto"/>
                <w:right w:val="none" w:sz="0" w:space="0" w:color="auto"/>
              </w:divBdr>
              <w:divsChild>
                <w:div w:id="2130127277">
                  <w:marLeft w:val="600"/>
                  <w:marRight w:val="96"/>
                  <w:marTop w:val="0"/>
                  <w:marBottom w:val="0"/>
                  <w:divBdr>
                    <w:top w:val="none" w:sz="0" w:space="0" w:color="auto"/>
                    <w:left w:val="none" w:sz="0" w:space="0" w:color="auto"/>
                    <w:bottom w:val="none" w:sz="0" w:space="0" w:color="auto"/>
                    <w:right w:val="none" w:sz="0" w:space="0" w:color="auto"/>
                  </w:divBdr>
                </w:div>
              </w:divsChild>
            </w:div>
            <w:div w:id="1397436771">
              <w:marLeft w:val="0"/>
              <w:marRight w:val="0"/>
              <w:marTop w:val="0"/>
              <w:marBottom w:val="240"/>
              <w:divBdr>
                <w:top w:val="none" w:sz="0" w:space="0" w:color="auto"/>
                <w:left w:val="none" w:sz="0" w:space="0" w:color="auto"/>
                <w:bottom w:val="none" w:sz="0" w:space="0" w:color="auto"/>
                <w:right w:val="none" w:sz="0" w:space="0" w:color="auto"/>
              </w:divBdr>
              <w:divsChild>
                <w:div w:id="1601527186">
                  <w:marLeft w:val="600"/>
                  <w:marRight w:val="96"/>
                  <w:marTop w:val="0"/>
                  <w:marBottom w:val="0"/>
                  <w:divBdr>
                    <w:top w:val="none" w:sz="0" w:space="0" w:color="auto"/>
                    <w:left w:val="none" w:sz="0" w:space="0" w:color="auto"/>
                    <w:bottom w:val="none" w:sz="0" w:space="0" w:color="auto"/>
                    <w:right w:val="none" w:sz="0" w:space="0" w:color="auto"/>
                  </w:divBdr>
                </w:div>
              </w:divsChild>
            </w:div>
            <w:div w:id="427889538">
              <w:marLeft w:val="0"/>
              <w:marRight w:val="0"/>
              <w:marTop w:val="0"/>
              <w:marBottom w:val="240"/>
              <w:divBdr>
                <w:top w:val="none" w:sz="0" w:space="0" w:color="auto"/>
                <w:left w:val="none" w:sz="0" w:space="0" w:color="auto"/>
                <w:bottom w:val="none" w:sz="0" w:space="0" w:color="auto"/>
                <w:right w:val="none" w:sz="0" w:space="0" w:color="auto"/>
              </w:divBdr>
              <w:divsChild>
                <w:div w:id="728502294">
                  <w:marLeft w:val="600"/>
                  <w:marRight w:val="96"/>
                  <w:marTop w:val="0"/>
                  <w:marBottom w:val="0"/>
                  <w:divBdr>
                    <w:top w:val="none" w:sz="0" w:space="0" w:color="auto"/>
                    <w:left w:val="none" w:sz="0" w:space="0" w:color="auto"/>
                    <w:bottom w:val="none" w:sz="0" w:space="0" w:color="auto"/>
                    <w:right w:val="none" w:sz="0" w:space="0" w:color="auto"/>
                  </w:divBdr>
                </w:div>
              </w:divsChild>
            </w:div>
            <w:div w:id="1713115136">
              <w:marLeft w:val="0"/>
              <w:marRight w:val="0"/>
              <w:marTop w:val="0"/>
              <w:marBottom w:val="240"/>
              <w:divBdr>
                <w:top w:val="none" w:sz="0" w:space="0" w:color="auto"/>
                <w:left w:val="none" w:sz="0" w:space="0" w:color="auto"/>
                <w:bottom w:val="none" w:sz="0" w:space="0" w:color="auto"/>
                <w:right w:val="none" w:sz="0" w:space="0" w:color="auto"/>
              </w:divBdr>
              <w:divsChild>
                <w:div w:id="1656371854">
                  <w:marLeft w:val="600"/>
                  <w:marRight w:val="96"/>
                  <w:marTop w:val="0"/>
                  <w:marBottom w:val="0"/>
                  <w:divBdr>
                    <w:top w:val="none" w:sz="0" w:space="0" w:color="auto"/>
                    <w:left w:val="none" w:sz="0" w:space="0" w:color="auto"/>
                    <w:bottom w:val="none" w:sz="0" w:space="0" w:color="auto"/>
                    <w:right w:val="none" w:sz="0" w:space="0" w:color="auto"/>
                  </w:divBdr>
                </w:div>
              </w:divsChild>
            </w:div>
            <w:div w:id="1536654139">
              <w:marLeft w:val="0"/>
              <w:marRight w:val="0"/>
              <w:marTop w:val="0"/>
              <w:marBottom w:val="240"/>
              <w:divBdr>
                <w:top w:val="none" w:sz="0" w:space="0" w:color="auto"/>
                <w:left w:val="none" w:sz="0" w:space="0" w:color="auto"/>
                <w:bottom w:val="none" w:sz="0" w:space="0" w:color="auto"/>
                <w:right w:val="none" w:sz="0" w:space="0" w:color="auto"/>
              </w:divBdr>
              <w:divsChild>
                <w:div w:id="1853838354">
                  <w:marLeft w:val="600"/>
                  <w:marRight w:val="96"/>
                  <w:marTop w:val="0"/>
                  <w:marBottom w:val="0"/>
                  <w:divBdr>
                    <w:top w:val="none" w:sz="0" w:space="0" w:color="auto"/>
                    <w:left w:val="none" w:sz="0" w:space="0" w:color="auto"/>
                    <w:bottom w:val="none" w:sz="0" w:space="0" w:color="auto"/>
                    <w:right w:val="none" w:sz="0" w:space="0" w:color="auto"/>
                  </w:divBdr>
                </w:div>
              </w:divsChild>
            </w:div>
            <w:div w:id="1752046538">
              <w:marLeft w:val="0"/>
              <w:marRight w:val="0"/>
              <w:marTop w:val="0"/>
              <w:marBottom w:val="240"/>
              <w:divBdr>
                <w:top w:val="none" w:sz="0" w:space="0" w:color="auto"/>
                <w:left w:val="none" w:sz="0" w:space="0" w:color="auto"/>
                <w:bottom w:val="none" w:sz="0" w:space="0" w:color="auto"/>
                <w:right w:val="none" w:sz="0" w:space="0" w:color="auto"/>
              </w:divBdr>
              <w:divsChild>
                <w:div w:id="652297600">
                  <w:marLeft w:val="600"/>
                  <w:marRight w:val="96"/>
                  <w:marTop w:val="0"/>
                  <w:marBottom w:val="0"/>
                  <w:divBdr>
                    <w:top w:val="none" w:sz="0" w:space="0" w:color="auto"/>
                    <w:left w:val="none" w:sz="0" w:space="0" w:color="auto"/>
                    <w:bottom w:val="none" w:sz="0" w:space="0" w:color="auto"/>
                    <w:right w:val="none" w:sz="0" w:space="0" w:color="auto"/>
                  </w:divBdr>
                </w:div>
              </w:divsChild>
            </w:div>
            <w:div w:id="1791821931">
              <w:marLeft w:val="0"/>
              <w:marRight w:val="0"/>
              <w:marTop w:val="0"/>
              <w:marBottom w:val="240"/>
              <w:divBdr>
                <w:top w:val="none" w:sz="0" w:space="0" w:color="auto"/>
                <w:left w:val="none" w:sz="0" w:space="0" w:color="auto"/>
                <w:bottom w:val="none" w:sz="0" w:space="0" w:color="auto"/>
                <w:right w:val="none" w:sz="0" w:space="0" w:color="auto"/>
              </w:divBdr>
              <w:divsChild>
                <w:div w:id="501091051">
                  <w:marLeft w:val="600"/>
                  <w:marRight w:val="96"/>
                  <w:marTop w:val="0"/>
                  <w:marBottom w:val="0"/>
                  <w:divBdr>
                    <w:top w:val="none" w:sz="0" w:space="0" w:color="auto"/>
                    <w:left w:val="none" w:sz="0" w:space="0" w:color="auto"/>
                    <w:bottom w:val="none" w:sz="0" w:space="0" w:color="auto"/>
                    <w:right w:val="none" w:sz="0" w:space="0" w:color="auto"/>
                  </w:divBdr>
                </w:div>
              </w:divsChild>
            </w:div>
            <w:div w:id="333411430">
              <w:marLeft w:val="0"/>
              <w:marRight w:val="0"/>
              <w:marTop w:val="0"/>
              <w:marBottom w:val="240"/>
              <w:divBdr>
                <w:top w:val="none" w:sz="0" w:space="0" w:color="auto"/>
                <w:left w:val="none" w:sz="0" w:space="0" w:color="auto"/>
                <w:bottom w:val="none" w:sz="0" w:space="0" w:color="auto"/>
                <w:right w:val="none" w:sz="0" w:space="0" w:color="auto"/>
              </w:divBdr>
              <w:divsChild>
                <w:div w:id="1751922532">
                  <w:marLeft w:val="600"/>
                  <w:marRight w:val="96"/>
                  <w:marTop w:val="0"/>
                  <w:marBottom w:val="0"/>
                  <w:divBdr>
                    <w:top w:val="none" w:sz="0" w:space="0" w:color="auto"/>
                    <w:left w:val="none" w:sz="0" w:space="0" w:color="auto"/>
                    <w:bottom w:val="none" w:sz="0" w:space="0" w:color="auto"/>
                    <w:right w:val="none" w:sz="0" w:space="0" w:color="auto"/>
                  </w:divBdr>
                </w:div>
              </w:divsChild>
            </w:div>
            <w:div w:id="1682664582">
              <w:marLeft w:val="0"/>
              <w:marRight w:val="0"/>
              <w:marTop w:val="0"/>
              <w:marBottom w:val="240"/>
              <w:divBdr>
                <w:top w:val="none" w:sz="0" w:space="0" w:color="auto"/>
                <w:left w:val="none" w:sz="0" w:space="0" w:color="auto"/>
                <w:bottom w:val="none" w:sz="0" w:space="0" w:color="auto"/>
                <w:right w:val="none" w:sz="0" w:space="0" w:color="auto"/>
              </w:divBdr>
              <w:divsChild>
                <w:div w:id="105471005">
                  <w:marLeft w:val="600"/>
                  <w:marRight w:val="96"/>
                  <w:marTop w:val="0"/>
                  <w:marBottom w:val="0"/>
                  <w:divBdr>
                    <w:top w:val="none" w:sz="0" w:space="0" w:color="auto"/>
                    <w:left w:val="none" w:sz="0" w:space="0" w:color="auto"/>
                    <w:bottom w:val="none" w:sz="0" w:space="0" w:color="auto"/>
                    <w:right w:val="none" w:sz="0" w:space="0" w:color="auto"/>
                  </w:divBdr>
                </w:div>
              </w:divsChild>
            </w:div>
            <w:div w:id="1935551053">
              <w:marLeft w:val="0"/>
              <w:marRight w:val="0"/>
              <w:marTop w:val="0"/>
              <w:marBottom w:val="240"/>
              <w:divBdr>
                <w:top w:val="none" w:sz="0" w:space="0" w:color="auto"/>
                <w:left w:val="none" w:sz="0" w:space="0" w:color="auto"/>
                <w:bottom w:val="none" w:sz="0" w:space="0" w:color="auto"/>
                <w:right w:val="none" w:sz="0" w:space="0" w:color="auto"/>
              </w:divBdr>
              <w:divsChild>
                <w:div w:id="157963339">
                  <w:marLeft w:val="600"/>
                  <w:marRight w:val="96"/>
                  <w:marTop w:val="0"/>
                  <w:marBottom w:val="0"/>
                  <w:divBdr>
                    <w:top w:val="none" w:sz="0" w:space="0" w:color="auto"/>
                    <w:left w:val="none" w:sz="0" w:space="0" w:color="auto"/>
                    <w:bottom w:val="none" w:sz="0" w:space="0" w:color="auto"/>
                    <w:right w:val="none" w:sz="0" w:space="0" w:color="auto"/>
                  </w:divBdr>
                </w:div>
              </w:divsChild>
            </w:div>
            <w:div w:id="2060548116">
              <w:marLeft w:val="0"/>
              <w:marRight w:val="0"/>
              <w:marTop w:val="0"/>
              <w:marBottom w:val="240"/>
              <w:divBdr>
                <w:top w:val="none" w:sz="0" w:space="0" w:color="auto"/>
                <w:left w:val="none" w:sz="0" w:space="0" w:color="auto"/>
                <w:bottom w:val="none" w:sz="0" w:space="0" w:color="auto"/>
                <w:right w:val="none" w:sz="0" w:space="0" w:color="auto"/>
              </w:divBdr>
              <w:divsChild>
                <w:div w:id="1731883059">
                  <w:marLeft w:val="600"/>
                  <w:marRight w:val="96"/>
                  <w:marTop w:val="0"/>
                  <w:marBottom w:val="0"/>
                  <w:divBdr>
                    <w:top w:val="none" w:sz="0" w:space="0" w:color="auto"/>
                    <w:left w:val="none" w:sz="0" w:space="0" w:color="auto"/>
                    <w:bottom w:val="none" w:sz="0" w:space="0" w:color="auto"/>
                    <w:right w:val="none" w:sz="0" w:space="0" w:color="auto"/>
                  </w:divBdr>
                </w:div>
              </w:divsChild>
            </w:div>
            <w:div w:id="1021053834">
              <w:marLeft w:val="0"/>
              <w:marRight w:val="0"/>
              <w:marTop w:val="0"/>
              <w:marBottom w:val="0"/>
              <w:divBdr>
                <w:top w:val="none" w:sz="0" w:space="0" w:color="auto"/>
                <w:left w:val="none" w:sz="0" w:space="0" w:color="auto"/>
                <w:bottom w:val="none" w:sz="0" w:space="0" w:color="auto"/>
                <w:right w:val="none" w:sz="0" w:space="0" w:color="auto"/>
              </w:divBdr>
              <w:divsChild>
                <w:div w:id="91208558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79282185">
      <w:bodyDiv w:val="1"/>
      <w:marLeft w:val="0"/>
      <w:marRight w:val="0"/>
      <w:marTop w:val="0"/>
      <w:marBottom w:val="0"/>
      <w:divBdr>
        <w:top w:val="none" w:sz="0" w:space="0" w:color="auto"/>
        <w:left w:val="none" w:sz="0" w:space="0" w:color="auto"/>
        <w:bottom w:val="none" w:sz="0" w:space="0" w:color="auto"/>
        <w:right w:val="none" w:sz="0" w:space="0" w:color="auto"/>
      </w:divBdr>
      <w:divsChild>
        <w:div w:id="577600299">
          <w:marLeft w:val="0"/>
          <w:marRight w:val="0"/>
          <w:marTop w:val="0"/>
          <w:marBottom w:val="0"/>
          <w:divBdr>
            <w:top w:val="none" w:sz="0" w:space="0" w:color="auto"/>
            <w:left w:val="none" w:sz="0" w:space="0" w:color="auto"/>
            <w:bottom w:val="none" w:sz="0" w:space="0" w:color="auto"/>
            <w:right w:val="none" w:sz="0" w:space="0" w:color="auto"/>
          </w:divBdr>
          <w:divsChild>
            <w:div w:id="103118440">
              <w:marLeft w:val="0"/>
              <w:marRight w:val="0"/>
              <w:marTop w:val="0"/>
              <w:marBottom w:val="0"/>
              <w:divBdr>
                <w:top w:val="none" w:sz="0" w:space="0" w:color="auto"/>
                <w:left w:val="none" w:sz="0" w:space="0" w:color="auto"/>
                <w:bottom w:val="none" w:sz="0" w:space="0" w:color="auto"/>
                <w:right w:val="none" w:sz="0" w:space="0" w:color="auto"/>
              </w:divBdr>
              <w:divsChild>
                <w:div w:id="134212440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5686214">
      <w:bodyDiv w:val="1"/>
      <w:marLeft w:val="0"/>
      <w:marRight w:val="0"/>
      <w:marTop w:val="0"/>
      <w:marBottom w:val="0"/>
      <w:divBdr>
        <w:top w:val="none" w:sz="0" w:space="0" w:color="auto"/>
        <w:left w:val="none" w:sz="0" w:space="0" w:color="auto"/>
        <w:bottom w:val="none" w:sz="0" w:space="0" w:color="auto"/>
        <w:right w:val="none" w:sz="0" w:space="0" w:color="auto"/>
      </w:divBdr>
      <w:divsChild>
        <w:div w:id="349910979">
          <w:marLeft w:val="0"/>
          <w:marRight w:val="0"/>
          <w:marTop w:val="0"/>
          <w:marBottom w:val="0"/>
          <w:divBdr>
            <w:top w:val="none" w:sz="0" w:space="0" w:color="auto"/>
            <w:left w:val="none" w:sz="0" w:space="0" w:color="auto"/>
            <w:bottom w:val="none" w:sz="0" w:space="0" w:color="auto"/>
            <w:right w:val="none" w:sz="0" w:space="0" w:color="auto"/>
          </w:divBdr>
          <w:divsChild>
            <w:div w:id="211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1442">
      <w:bodyDiv w:val="1"/>
      <w:marLeft w:val="0"/>
      <w:marRight w:val="0"/>
      <w:marTop w:val="0"/>
      <w:marBottom w:val="0"/>
      <w:divBdr>
        <w:top w:val="none" w:sz="0" w:space="0" w:color="auto"/>
        <w:left w:val="none" w:sz="0" w:space="0" w:color="auto"/>
        <w:bottom w:val="none" w:sz="0" w:space="0" w:color="auto"/>
        <w:right w:val="none" w:sz="0" w:space="0" w:color="auto"/>
      </w:divBdr>
      <w:divsChild>
        <w:div w:id="1657151819">
          <w:marLeft w:val="0"/>
          <w:marRight w:val="0"/>
          <w:marTop w:val="0"/>
          <w:marBottom w:val="0"/>
          <w:divBdr>
            <w:top w:val="none" w:sz="0" w:space="0" w:color="auto"/>
            <w:left w:val="none" w:sz="0" w:space="0" w:color="auto"/>
            <w:bottom w:val="none" w:sz="0" w:space="0" w:color="auto"/>
            <w:right w:val="none" w:sz="0" w:space="0" w:color="auto"/>
          </w:divBdr>
          <w:divsChild>
            <w:div w:id="107552956">
              <w:marLeft w:val="0"/>
              <w:marRight w:val="0"/>
              <w:marTop w:val="0"/>
              <w:marBottom w:val="0"/>
              <w:divBdr>
                <w:top w:val="none" w:sz="0" w:space="0" w:color="auto"/>
                <w:left w:val="none" w:sz="0" w:space="0" w:color="auto"/>
                <w:bottom w:val="none" w:sz="0" w:space="0" w:color="auto"/>
                <w:right w:val="none" w:sz="0" w:space="0" w:color="auto"/>
              </w:divBdr>
              <w:divsChild>
                <w:div w:id="6966581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3126100">
      <w:bodyDiv w:val="1"/>
      <w:marLeft w:val="0"/>
      <w:marRight w:val="0"/>
      <w:marTop w:val="0"/>
      <w:marBottom w:val="0"/>
      <w:divBdr>
        <w:top w:val="none" w:sz="0" w:space="0" w:color="auto"/>
        <w:left w:val="none" w:sz="0" w:space="0" w:color="auto"/>
        <w:bottom w:val="none" w:sz="0" w:space="0" w:color="auto"/>
        <w:right w:val="none" w:sz="0" w:space="0" w:color="auto"/>
      </w:divBdr>
      <w:divsChild>
        <w:div w:id="1587109470">
          <w:marLeft w:val="0"/>
          <w:marRight w:val="0"/>
          <w:marTop w:val="0"/>
          <w:marBottom w:val="0"/>
          <w:divBdr>
            <w:top w:val="none" w:sz="0" w:space="0" w:color="auto"/>
            <w:left w:val="none" w:sz="0" w:space="0" w:color="auto"/>
            <w:bottom w:val="none" w:sz="0" w:space="0" w:color="auto"/>
            <w:right w:val="none" w:sz="0" w:space="0" w:color="auto"/>
          </w:divBdr>
          <w:divsChild>
            <w:div w:id="1293629626">
              <w:marLeft w:val="0"/>
              <w:marRight w:val="0"/>
              <w:marTop w:val="0"/>
              <w:marBottom w:val="240"/>
              <w:divBdr>
                <w:top w:val="none" w:sz="0" w:space="0" w:color="auto"/>
                <w:left w:val="none" w:sz="0" w:space="0" w:color="auto"/>
                <w:bottom w:val="none" w:sz="0" w:space="0" w:color="auto"/>
                <w:right w:val="none" w:sz="0" w:space="0" w:color="auto"/>
              </w:divBdr>
              <w:divsChild>
                <w:div w:id="1112434794">
                  <w:marLeft w:val="600"/>
                  <w:marRight w:val="96"/>
                  <w:marTop w:val="0"/>
                  <w:marBottom w:val="0"/>
                  <w:divBdr>
                    <w:top w:val="none" w:sz="0" w:space="0" w:color="auto"/>
                    <w:left w:val="none" w:sz="0" w:space="0" w:color="auto"/>
                    <w:bottom w:val="none" w:sz="0" w:space="0" w:color="auto"/>
                    <w:right w:val="none" w:sz="0" w:space="0" w:color="auto"/>
                  </w:divBdr>
                </w:div>
              </w:divsChild>
            </w:div>
            <w:div w:id="1319917487">
              <w:marLeft w:val="0"/>
              <w:marRight w:val="0"/>
              <w:marTop w:val="0"/>
              <w:marBottom w:val="240"/>
              <w:divBdr>
                <w:top w:val="none" w:sz="0" w:space="0" w:color="auto"/>
                <w:left w:val="none" w:sz="0" w:space="0" w:color="auto"/>
                <w:bottom w:val="none" w:sz="0" w:space="0" w:color="auto"/>
                <w:right w:val="none" w:sz="0" w:space="0" w:color="auto"/>
              </w:divBdr>
              <w:divsChild>
                <w:div w:id="1624923234">
                  <w:marLeft w:val="600"/>
                  <w:marRight w:val="96"/>
                  <w:marTop w:val="0"/>
                  <w:marBottom w:val="0"/>
                  <w:divBdr>
                    <w:top w:val="none" w:sz="0" w:space="0" w:color="auto"/>
                    <w:left w:val="none" w:sz="0" w:space="0" w:color="auto"/>
                    <w:bottom w:val="none" w:sz="0" w:space="0" w:color="auto"/>
                    <w:right w:val="none" w:sz="0" w:space="0" w:color="auto"/>
                  </w:divBdr>
                </w:div>
              </w:divsChild>
            </w:div>
            <w:div w:id="1003750464">
              <w:marLeft w:val="0"/>
              <w:marRight w:val="0"/>
              <w:marTop w:val="0"/>
              <w:marBottom w:val="240"/>
              <w:divBdr>
                <w:top w:val="none" w:sz="0" w:space="0" w:color="auto"/>
                <w:left w:val="none" w:sz="0" w:space="0" w:color="auto"/>
                <w:bottom w:val="none" w:sz="0" w:space="0" w:color="auto"/>
                <w:right w:val="none" w:sz="0" w:space="0" w:color="auto"/>
              </w:divBdr>
              <w:divsChild>
                <w:div w:id="1886405648">
                  <w:marLeft w:val="600"/>
                  <w:marRight w:val="96"/>
                  <w:marTop w:val="0"/>
                  <w:marBottom w:val="0"/>
                  <w:divBdr>
                    <w:top w:val="none" w:sz="0" w:space="0" w:color="auto"/>
                    <w:left w:val="none" w:sz="0" w:space="0" w:color="auto"/>
                    <w:bottom w:val="none" w:sz="0" w:space="0" w:color="auto"/>
                    <w:right w:val="none" w:sz="0" w:space="0" w:color="auto"/>
                  </w:divBdr>
                </w:div>
              </w:divsChild>
            </w:div>
            <w:div w:id="196083824">
              <w:marLeft w:val="0"/>
              <w:marRight w:val="0"/>
              <w:marTop w:val="0"/>
              <w:marBottom w:val="240"/>
              <w:divBdr>
                <w:top w:val="none" w:sz="0" w:space="0" w:color="auto"/>
                <w:left w:val="none" w:sz="0" w:space="0" w:color="auto"/>
                <w:bottom w:val="none" w:sz="0" w:space="0" w:color="auto"/>
                <w:right w:val="none" w:sz="0" w:space="0" w:color="auto"/>
              </w:divBdr>
              <w:divsChild>
                <w:div w:id="173110877">
                  <w:marLeft w:val="600"/>
                  <w:marRight w:val="96"/>
                  <w:marTop w:val="0"/>
                  <w:marBottom w:val="0"/>
                  <w:divBdr>
                    <w:top w:val="none" w:sz="0" w:space="0" w:color="auto"/>
                    <w:left w:val="none" w:sz="0" w:space="0" w:color="auto"/>
                    <w:bottom w:val="none" w:sz="0" w:space="0" w:color="auto"/>
                    <w:right w:val="none" w:sz="0" w:space="0" w:color="auto"/>
                  </w:divBdr>
                </w:div>
              </w:divsChild>
            </w:div>
            <w:div w:id="1155343823">
              <w:marLeft w:val="0"/>
              <w:marRight w:val="0"/>
              <w:marTop w:val="0"/>
              <w:marBottom w:val="240"/>
              <w:divBdr>
                <w:top w:val="none" w:sz="0" w:space="0" w:color="auto"/>
                <w:left w:val="none" w:sz="0" w:space="0" w:color="auto"/>
                <w:bottom w:val="none" w:sz="0" w:space="0" w:color="auto"/>
                <w:right w:val="none" w:sz="0" w:space="0" w:color="auto"/>
              </w:divBdr>
              <w:divsChild>
                <w:div w:id="1668633694">
                  <w:marLeft w:val="600"/>
                  <w:marRight w:val="96"/>
                  <w:marTop w:val="0"/>
                  <w:marBottom w:val="0"/>
                  <w:divBdr>
                    <w:top w:val="none" w:sz="0" w:space="0" w:color="auto"/>
                    <w:left w:val="none" w:sz="0" w:space="0" w:color="auto"/>
                    <w:bottom w:val="none" w:sz="0" w:space="0" w:color="auto"/>
                    <w:right w:val="none" w:sz="0" w:space="0" w:color="auto"/>
                  </w:divBdr>
                </w:div>
              </w:divsChild>
            </w:div>
            <w:div w:id="1293170655">
              <w:marLeft w:val="0"/>
              <w:marRight w:val="0"/>
              <w:marTop w:val="0"/>
              <w:marBottom w:val="240"/>
              <w:divBdr>
                <w:top w:val="none" w:sz="0" w:space="0" w:color="auto"/>
                <w:left w:val="none" w:sz="0" w:space="0" w:color="auto"/>
                <w:bottom w:val="none" w:sz="0" w:space="0" w:color="auto"/>
                <w:right w:val="none" w:sz="0" w:space="0" w:color="auto"/>
              </w:divBdr>
              <w:divsChild>
                <w:div w:id="19674695">
                  <w:marLeft w:val="600"/>
                  <w:marRight w:val="96"/>
                  <w:marTop w:val="0"/>
                  <w:marBottom w:val="0"/>
                  <w:divBdr>
                    <w:top w:val="none" w:sz="0" w:space="0" w:color="auto"/>
                    <w:left w:val="none" w:sz="0" w:space="0" w:color="auto"/>
                    <w:bottom w:val="none" w:sz="0" w:space="0" w:color="auto"/>
                    <w:right w:val="none" w:sz="0" w:space="0" w:color="auto"/>
                  </w:divBdr>
                </w:div>
              </w:divsChild>
            </w:div>
            <w:div w:id="1939635960">
              <w:marLeft w:val="0"/>
              <w:marRight w:val="0"/>
              <w:marTop w:val="0"/>
              <w:marBottom w:val="240"/>
              <w:divBdr>
                <w:top w:val="none" w:sz="0" w:space="0" w:color="auto"/>
                <w:left w:val="none" w:sz="0" w:space="0" w:color="auto"/>
                <w:bottom w:val="none" w:sz="0" w:space="0" w:color="auto"/>
                <w:right w:val="none" w:sz="0" w:space="0" w:color="auto"/>
              </w:divBdr>
              <w:divsChild>
                <w:div w:id="262423029">
                  <w:marLeft w:val="600"/>
                  <w:marRight w:val="96"/>
                  <w:marTop w:val="0"/>
                  <w:marBottom w:val="0"/>
                  <w:divBdr>
                    <w:top w:val="none" w:sz="0" w:space="0" w:color="auto"/>
                    <w:left w:val="none" w:sz="0" w:space="0" w:color="auto"/>
                    <w:bottom w:val="none" w:sz="0" w:space="0" w:color="auto"/>
                    <w:right w:val="none" w:sz="0" w:space="0" w:color="auto"/>
                  </w:divBdr>
                </w:div>
              </w:divsChild>
            </w:div>
            <w:div w:id="441648519">
              <w:marLeft w:val="0"/>
              <w:marRight w:val="0"/>
              <w:marTop w:val="0"/>
              <w:marBottom w:val="240"/>
              <w:divBdr>
                <w:top w:val="none" w:sz="0" w:space="0" w:color="auto"/>
                <w:left w:val="none" w:sz="0" w:space="0" w:color="auto"/>
                <w:bottom w:val="none" w:sz="0" w:space="0" w:color="auto"/>
                <w:right w:val="none" w:sz="0" w:space="0" w:color="auto"/>
              </w:divBdr>
              <w:divsChild>
                <w:div w:id="519514382">
                  <w:marLeft w:val="600"/>
                  <w:marRight w:val="96"/>
                  <w:marTop w:val="0"/>
                  <w:marBottom w:val="0"/>
                  <w:divBdr>
                    <w:top w:val="none" w:sz="0" w:space="0" w:color="auto"/>
                    <w:left w:val="none" w:sz="0" w:space="0" w:color="auto"/>
                    <w:bottom w:val="none" w:sz="0" w:space="0" w:color="auto"/>
                    <w:right w:val="none" w:sz="0" w:space="0" w:color="auto"/>
                  </w:divBdr>
                </w:div>
              </w:divsChild>
            </w:div>
            <w:div w:id="953093462">
              <w:marLeft w:val="0"/>
              <w:marRight w:val="0"/>
              <w:marTop w:val="0"/>
              <w:marBottom w:val="240"/>
              <w:divBdr>
                <w:top w:val="none" w:sz="0" w:space="0" w:color="auto"/>
                <w:left w:val="none" w:sz="0" w:space="0" w:color="auto"/>
                <w:bottom w:val="none" w:sz="0" w:space="0" w:color="auto"/>
                <w:right w:val="none" w:sz="0" w:space="0" w:color="auto"/>
              </w:divBdr>
              <w:divsChild>
                <w:div w:id="276717900">
                  <w:marLeft w:val="600"/>
                  <w:marRight w:val="96"/>
                  <w:marTop w:val="0"/>
                  <w:marBottom w:val="0"/>
                  <w:divBdr>
                    <w:top w:val="none" w:sz="0" w:space="0" w:color="auto"/>
                    <w:left w:val="none" w:sz="0" w:space="0" w:color="auto"/>
                    <w:bottom w:val="none" w:sz="0" w:space="0" w:color="auto"/>
                    <w:right w:val="none" w:sz="0" w:space="0" w:color="auto"/>
                  </w:divBdr>
                </w:div>
              </w:divsChild>
            </w:div>
            <w:div w:id="1355962593">
              <w:marLeft w:val="0"/>
              <w:marRight w:val="0"/>
              <w:marTop w:val="0"/>
              <w:marBottom w:val="240"/>
              <w:divBdr>
                <w:top w:val="none" w:sz="0" w:space="0" w:color="auto"/>
                <w:left w:val="none" w:sz="0" w:space="0" w:color="auto"/>
                <w:bottom w:val="none" w:sz="0" w:space="0" w:color="auto"/>
                <w:right w:val="none" w:sz="0" w:space="0" w:color="auto"/>
              </w:divBdr>
              <w:divsChild>
                <w:div w:id="937759707">
                  <w:marLeft w:val="600"/>
                  <w:marRight w:val="96"/>
                  <w:marTop w:val="0"/>
                  <w:marBottom w:val="0"/>
                  <w:divBdr>
                    <w:top w:val="none" w:sz="0" w:space="0" w:color="auto"/>
                    <w:left w:val="none" w:sz="0" w:space="0" w:color="auto"/>
                    <w:bottom w:val="none" w:sz="0" w:space="0" w:color="auto"/>
                    <w:right w:val="none" w:sz="0" w:space="0" w:color="auto"/>
                  </w:divBdr>
                </w:div>
              </w:divsChild>
            </w:div>
            <w:div w:id="1557817363">
              <w:marLeft w:val="0"/>
              <w:marRight w:val="0"/>
              <w:marTop w:val="0"/>
              <w:marBottom w:val="240"/>
              <w:divBdr>
                <w:top w:val="none" w:sz="0" w:space="0" w:color="auto"/>
                <w:left w:val="none" w:sz="0" w:space="0" w:color="auto"/>
                <w:bottom w:val="none" w:sz="0" w:space="0" w:color="auto"/>
                <w:right w:val="none" w:sz="0" w:space="0" w:color="auto"/>
              </w:divBdr>
              <w:divsChild>
                <w:div w:id="1537697017">
                  <w:marLeft w:val="600"/>
                  <w:marRight w:val="96"/>
                  <w:marTop w:val="0"/>
                  <w:marBottom w:val="0"/>
                  <w:divBdr>
                    <w:top w:val="none" w:sz="0" w:space="0" w:color="auto"/>
                    <w:left w:val="none" w:sz="0" w:space="0" w:color="auto"/>
                    <w:bottom w:val="none" w:sz="0" w:space="0" w:color="auto"/>
                    <w:right w:val="none" w:sz="0" w:space="0" w:color="auto"/>
                  </w:divBdr>
                </w:div>
              </w:divsChild>
            </w:div>
            <w:div w:id="1789814441">
              <w:marLeft w:val="0"/>
              <w:marRight w:val="0"/>
              <w:marTop w:val="0"/>
              <w:marBottom w:val="240"/>
              <w:divBdr>
                <w:top w:val="none" w:sz="0" w:space="0" w:color="auto"/>
                <w:left w:val="none" w:sz="0" w:space="0" w:color="auto"/>
                <w:bottom w:val="none" w:sz="0" w:space="0" w:color="auto"/>
                <w:right w:val="none" w:sz="0" w:space="0" w:color="auto"/>
              </w:divBdr>
              <w:divsChild>
                <w:div w:id="934558003">
                  <w:marLeft w:val="600"/>
                  <w:marRight w:val="96"/>
                  <w:marTop w:val="0"/>
                  <w:marBottom w:val="0"/>
                  <w:divBdr>
                    <w:top w:val="none" w:sz="0" w:space="0" w:color="auto"/>
                    <w:left w:val="none" w:sz="0" w:space="0" w:color="auto"/>
                    <w:bottom w:val="none" w:sz="0" w:space="0" w:color="auto"/>
                    <w:right w:val="none" w:sz="0" w:space="0" w:color="auto"/>
                  </w:divBdr>
                </w:div>
              </w:divsChild>
            </w:div>
            <w:div w:id="769203953">
              <w:marLeft w:val="0"/>
              <w:marRight w:val="0"/>
              <w:marTop w:val="0"/>
              <w:marBottom w:val="240"/>
              <w:divBdr>
                <w:top w:val="none" w:sz="0" w:space="0" w:color="auto"/>
                <w:left w:val="none" w:sz="0" w:space="0" w:color="auto"/>
                <w:bottom w:val="none" w:sz="0" w:space="0" w:color="auto"/>
                <w:right w:val="none" w:sz="0" w:space="0" w:color="auto"/>
              </w:divBdr>
              <w:divsChild>
                <w:div w:id="398872309">
                  <w:marLeft w:val="600"/>
                  <w:marRight w:val="96"/>
                  <w:marTop w:val="0"/>
                  <w:marBottom w:val="0"/>
                  <w:divBdr>
                    <w:top w:val="none" w:sz="0" w:space="0" w:color="auto"/>
                    <w:left w:val="none" w:sz="0" w:space="0" w:color="auto"/>
                    <w:bottom w:val="none" w:sz="0" w:space="0" w:color="auto"/>
                    <w:right w:val="none" w:sz="0" w:space="0" w:color="auto"/>
                  </w:divBdr>
                </w:div>
              </w:divsChild>
            </w:div>
            <w:div w:id="1753625049">
              <w:marLeft w:val="0"/>
              <w:marRight w:val="0"/>
              <w:marTop w:val="0"/>
              <w:marBottom w:val="240"/>
              <w:divBdr>
                <w:top w:val="none" w:sz="0" w:space="0" w:color="auto"/>
                <w:left w:val="none" w:sz="0" w:space="0" w:color="auto"/>
                <w:bottom w:val="none" w:sz="0" w:space="0" w:color="auto"/>
                <w:right w:val="none" w:sz="0" w:space="0" w:color="auto"/>
              </w:divBdr>
              <w:divsChild>
                <w:div w:id="271785595">
                  <w:marLeft w:val="600"/>
                  <w:marRight w:val="96"/>
                  <w:marTop w:val="0"/>
                  <w:marBottom w:val="0"/>
                  <w:divBdr>
                    <w:top w:val="none" w:sz="0" w:space="0" w:color="auto"/>
                    <w:left w:val="none" w:sz="0" w:space="0" w:color="auto"/>
                    <w:bottom w:val="none" w:sz="0" w:space="0" w:color="auto"/>
                    <w:right w:val="none" w:sz="0" w:space="0" w:color="auto"/>
                  </w:divBdr>
                </w:div>
              </w:divsChild>
            </w:div>
            <w:div w:id="274605705">
              <w:marLeft w:val="0"/>
              <w:marRight w:val="0"/>
              <w:marTop w:val="0"/>
              <w:marBottom w:val="0"/>
              <w:divBdr>
                <w:top w:val="none" w:sz="0" w:space="0" w:color="auto"/>
                <w:left w:val="none" w:sz="0" w:space="0" w:color="auto"/>
                <w:bottom w:val="none" w:sz="0" w:space="0" w:color="auto"/>
                <w:right w:val="none" w:sz="0" w:space="0" w:color="auto"/>
              </w:divBdr>
              <w:divsChild>
                <w:div w:id="186562936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6328485">
      <w:bodyDiv w:val="1"/>
      <w:marLeft w:val="0"/>
      <w:marRight w:val="0"/>
      <w:marTop w:val="0"/>
      <w:marBottom w:val="0"/>
      <w:divBdr>
        <w:top w:val="none" w:sz="0" w:space="0" w:color="auto"/>
        <w:left w:val="none" w:sz="0" w:space="0" w:color="auto"/>
        <w:bottom w:val="none" w:sz="0" w:space="0" w:color="auto"/>
        <w:right w:val="none" w:sz="0" w:space="0" w:color="auto"/>
      </w:divBdr>
      <w:divsChild>
        <w:div w:id="1046292769">
          <w:marLeft w:val="0"/>
          <w:marRight w:val="0"/>
          <w:marTop w:val="0"/>
          <w:marBottom w:val="0"/>
          <w:divBdr>
            <w:top w:val="none" w:sz="0" w:space="0" w:color="auto"/>
            <w:left w:val="none" w:sz="0" w:space="0" w:color="auto"/>
            <w:bottom w:val="none" w:sz="0" w:space="0" w:color="auto"/>
            <w:right w:val="none" w:sz="0" w:space="0" w:color="auto"/>
          </w:divBdr>
          <w:divsChild>
            <w:div w:id="951714834">
              <w:marLeft w:val="0"/>
              <w:marRight w:val="0"/>
              <w:marTop w:val="0"/>
              <w:marBottom w:val="0"/>
              <w:divBdr>
                <w:top w:val="none" w:sz="0" w:space="0" w:color="auto"/>
                <w:left w:val="none" w:sz="0" w:space="0" w:color="auto"/>
                <w:bottom w:val="none" w:sz="0" w:space="0" w:color="auto"/>
                <w:right w:val="none" w:sz="0" w:space="0" w:color="auto"/>
              </w:divBdr>
              <w:divsChild>
                <w:div w:id="5437560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6A244-D507-44AE-862E-60E7D20DA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Template>
  <TotalTime>18</TotalTime>
  <Pages>4</Pages>
  <Words>1802</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12267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Sergio Duncan</dc:creator>
  <cp:lastModifiedBy>Windows User</cp:lastModifiedBy>
  <cp:revision>5</cp:revision>
  <cp:lastPrinted>2015-03-13T02:12:00Z</cp:lastPrinted>
  <dcterms:created xsi:type="dcterms:W3CDTF">2015-03-13T02:01:00Z</dcterms:created>
  <dcterms:modified xsi:type="dcterms:W3CDTF">2015-03-13T03:10:00Z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ZOTERO_PREF_1">
    <vt:lpwstr>&lt;data data-version="3" zotero-version="4.0.25.2"&gt;&lt;session id="2NC7PPaj"/&gt;&lt;style id="http://www.zotero.org/styles/vancouver" hasBibliography="1" bibliographyStyleHasBeenSet="0"/&gt;&lt;prefs&gt;&lt;pref name="fieldType" value="Bookmark"/&gt;&lt;pref name="storeReferences" v</vt:lpwstr>
  </property>
  <property fmtid="{D5CDD505-2E9C-101B-9397-08002B2CF9AE}" pid="4" name="ZOTERO_PREF_2">
    <vt:lpwstr>alue="true"/&gt;&lt;pref name="automaticJournalAbbreviations" value="true"/&gt;&lt;pref name="noteType" value="0"/&gt;&lt;/prefs&gt;&lt;/data&gt;</vt:lpwstr>
  </property>
</Properties>
</file>